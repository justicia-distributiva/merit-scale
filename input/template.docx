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BA09F" w14:textId="77777777" w:rsidR="002D324C" w:rsidRDefault="00B7202B">
      <w:pPr>
        <w:pStyle w:val="Title"/>
      </w:pPr>
      <w:r>
        <w:t>The Socialization of Meritocracy: The role of the Family and the School</w:t>
      </w:r>
    </w:p>
    <w:p w14:paraId="0B9DCC55" w14:textId="77777777" w:rsidR="002D324C" w:rsidRDefault="00B7202B">
      <w:pPr>
        <w:pStyle w:val="Abstract"/>
      </w:pPr>
      <w:r>
        <w:t xml:space="preserve">Meritocracy is understood as a system of distribution based on individual effort and talent. It has been widely questioned for its role in legitimizing social </w:t>
      </w:r>
      <w:r>
        <w:t>inequalities, given that it would lead to attributing personal success or failure to individual factors over social determinants. This research focuses on how some notions of meritocracy are learned during the school stage, considering the possible influen</w:t>
      </w:r>
      <w:r>
        <w:t>ce of socializing agents such as the family and the school. Using data from students and their families in 3 regions of Chile (N= 1,635 students from 64 schools), we analyze the extent to which parents’ meritocratic perceptions are associated with their ch</w:t>
      </w:r>
      <w:r>
        <w:t>ildren, as well as the influence of the school experience of justice on grades. The results partially demonstrate that meritocratic perceptions are transmitted intergenerationally. Nevertheless, we find little evidence that this relationship is affected by</w:t>
      </w:r>
      <w:r>
        <w:t xml:space="preserve"> the experience of distributive justice at school.</w:t>
      </w:r>
    </w:p>
    <w:p w14:paraId="3FB480D1" w14:textId="77777777" w:rsidR="002D324C" w:rsidRDefault="00B7202B">
      <w:pPr>
        <w:pStyle w:val="Heading1"/>
      </w:pPr>
      <w:bookmarkStart w:id="0" w:name="introduction"/>
      <w:r>
        <w:t>Introduction</w:t>
      </w:r>
    </w:p>
    <w:p w14:paraId="0ABEA4A6" w14:textId="77777777" w:rsidR="002D324C" w:rsidRDefault="00B7202B">
      <w:pPr>
        <w:pStyle w:val="FirstParagraph"/>
      </w:pPr>
      <w:r>
        <w:t>Meritocracy is an ideal that aspires to the distribution of resources in a society according to personal effort and talent (</w:t>
      </w:r>
      <w:hyperlink w:anchor="ref-young_rise_2006">
        <w:r>
          <w:rPr>
            <w:rStyle w:val="Hyperlink"/>
          </w:rPr>
          <w:t>Young, 2006</w:t>
        </w:r>
      </w:hyperlink>
      <w:r>
        <w:t>). This ideal is widely found in modern societies, where it is raised as a legitimate way to progress individually based on personal achievements, and therefore contrasts with the use of family privileges and personal contacts to get ahe</w:t>
      </w:r>
      <w:r>
        <w:t>ad (</w:t>
      </w:r>
      <w:hyperlink w:anchor="ref-hadjar_meritokratie_2008">
        <w:r>
          <w:rPr>
            <w:rStyle w:val="Hyperlink"/>
          </w:rPr>
          <w:t>Hadjar, 2008</w:t>
        </w:r>
      </w:hyperlink>
      <w:r>
        <w:t>). While obtaining rewards through effort and talent seems to be a credible representation of justice through equity, the implementation of meritocratic sy</w:t>
      </w:r>
      <w:r>
        <w:t>stems is far from being unproblematic. On the one hand, it has been argued that meritocracy allows the legitimization of inequalities by attributing success to personal achievement, thus underestimating the conditions of origin or the “starting point” (</w:t>
      </w:r>
      <w:hyperlink w:anchor="ref-bay-cheng_agency_2015">
        <w:r>
          <w:rPr>
            <w:rStyle w:val="Hyperlink"/>
          </w:rPr>
          <w:t>Bay-Cheng, 2015</w:t>
        </w:r>
      </w:hyperlink>
      <w:r>
        <w:t xml:space="preserve">; </w:t>
      </w:r>
      <w:hyperlink w:anchor="ref-hadjar_meritokratie_2008">
        <w:r>
          <w:rPr>
            <w:rStyle w:val="Hyperlink"/>
          </w:rPr>
          <w:t>Hadjar, 2008</w:t>
        </w:r>
      </w:hyperlink>
      <w:r>
        <w:t xml:space="preserve">). This implies great psychological and social pressure on young </w:t>
      </w:r>
      <w:r>
        <w:t>people, who regardless of the inequalities of their contexts, grow up surrounded by meritocratic discourses that constantly contrast with reality (</w:t>
      </w:r>
      <w:hyperlink w:anchor="ref-allen_top_2016">
        <w:r>
          <w:rPr>
            <w:rStyle w:val="Hyperlink"/>
          </w:rPr>
          <w:t>Allen, 2016</w:t>
        </w:r>
      </w:hyperlink>
      <w:r>
        <w:t>). On the other hand, t</w:t>
      </w:r>
      <w:r>
        <w:t>he emphasis on individual capacities would lead to making people responsible for their situation and therefore less supportive of social policies that compensate for disadvantages: “For why do the successful owe anything to the less advantaged members of s</w:t>
      </w:r>
      <w:r>
        <w:t>ociety?” (</w:t>
      </w:r>
      <w:hyperlink w:anchor="ref-sandel_tirania_2021">
        <w:r>
          <w:rPr>
            <w:rStyle w:val="Hyperlink"/>
          </w:rPr>
          <w:t>Sandel, 2021, p. 292</w:t>
        </w:r>
      </w:hyperlink>
      <w:r>
        <w:t>). In this way, the belief in meritocracy can diminish concern for the common good and solidarity.</w:t>
      </w:r>
    </w:p>
    <w:p w14:paraId="4EBF3C29" w14:textId="77777777" w:rsidR="002D324C" w:rsidRDefault="00B7202B">
      <w:pPr>
        <w:pStyle w:val="BodyText"/>
      </w:pPr>
      <w:r>
        <w:t>Recently, interest in the study of meritocracy i</w:t>
      </w:r>
      <w:r>
        <w:t>n the social sciences has increased. From the field of sociology, a research agenda has been developed that highlights the subjective aspects of meritocracy (</w:t>
      </w:r>
      <w:hyperlink w:anchor="ref-castillo_meritocracia_2019">
        <w:r>
          <w:rPr>
            <w:rStyle w:val="Hyperlink"/>
          </w:rPr>
          <w:t>Castillo et al., 2019</w:t>
        </w:r>
      </w:hyperlink>
      <w:r>
        <w:t xml:space="preserve"> ; </w:t>
      </w:r>
      <w:hyperlink w:anchor="ref-mijs_inequality_2018">
        <w:r>
          <w:rPr>
            <w:rStyle w:val="Hyperlink"/>
          </w:rPr>
          <w:t>Mijs, 2018</w:t>
        </w:r>
      </w:hyperlink>
      <w:r>
        <w:t xml:space="preserve">; </w:t>
      </w:r>
      <w:hyperlink w:anchor="ref-mijs_how_2020">
        <w:r>
          <w:rPr>
            <w:rStyle w:val="Hyperlink"/>
          </w:rPr>
          <w:t>Mijs &amp; Hoy, 2020</w:t>
        </w:r>
      </w:hyperlink>
      <w:r>
        <w:t>), where a central distinction is the one between meritocrati</w:t>
      </w:r>
      <w:r>
        <w:t>c perceptions (how meritocratic society is) and meritocratic preferences (how meritocratic society should be) (</w:t>
      </w:r>
      <w:hyperlink w:anchor="ref-castillo_meritocracia_2019">
        <w:r>
          <w:rPr>
            <w:rStyle w:val="Hyperlink"/>
          </w:rPr>
          <w:t>Castillo et al., 2019</w:t>
        </w:r>
      </w:hyperlink>
      <w:r>
        <w:t xml:space="preserve">; </w:t>
      </w:r>
      <w:hyperlink w:anchor="ref-reynolds_perceptions_2014">
        <w:r>
          <w:rPr>
            <w:rStyle w:val="Hyperlink"/>
          </w:rPr>
          <w:t xml:space="preserve">Reynolds </w:t>
        </w:r>
        <w:r>
          <w:rPr>
            <w:rStyle w:val="Hyperlink"/>
          </w:rPr>
          <w:lastRenderedPageBreak/>
          <w:t>&amp; Xian, 2014</w:t>
        </w:r>
      </w:hyperlink>
      <w:r>
        <w:t>). Until now, research in this area has focused on the adult population, neglecting the role that different socialization agents could have in the form</w:t>
      </w:r>
      <w:r>
        <w:t>ation of perceptions, attitudes and beliefs during the school-age period (</w:t>
      </w:r>
      <w:hyperlink w:anchor="ref-gidengil_political_2016">
        <w:r>
          <w:rPr>
            <w:rStyle w:val="Hyperlink"/>
          </w:rPr>
          <w:t>Gidengil et al., 2016</w:t>
        </w:r>
      </w:hyperlink>
      <w:r>
        <w:t xml:space="preserve">; </w:t>
      </w:r>
      <w:hyperlink w:anchor="ref-torney-purta_school_2002">
        <w:r>
          <w:rPr>
            <w:rStyle w:val="Hyperlink"/>
          </w:rPr>
          <w:t>Torney-Purta, 2002</w:t>
        </w:r>
      </w:hyperlink>
      <w:r>
        <w:t>).</w:t>
      </w:r>
    </w:p>
    <w:p w14:paraId="1973D227" w14:textId="77777777" w:rsidR="002D324C" w:rsidRDefault="00B7202B">
      <w:pPr>
        <w:pStyle w:val="BodyText"/>
      </w:pPr>
      <w:r>
        <w:t>In this paper, our objective is to study the extent to which parental and school socialization is associated with meritocratic perceptions of secondary school students. Based on research about justice preceptions in schools an</w:t>
      </w:r>
      <w:r>
        <w:t>d family political socialization, we seek to answer two main questions: Is there an association between the meritocratic perceptions of parents with those of their offsprings? To what extent is school experience in terms of distributive justice (in relatio</w:t>
      </w:r>
      <w:r>
        <w:t>n to grades) linked to the meritocratic perceptions of students?</w:t>
      </w:r>
    </w:p>
    <w:p w14:paraId="0B51F32B" w14:textId="77777777" w:rsidR="002D324C" w:rsidRDefault="00B7202B">
      <w:pPr>
        <w:pStyle w:val="BodyText"/>
      </w:pPr>
      <w:r>
        <w:t>Through our first question, we focus on the extent to which the meritocratic perceptions of parents are associated with those of their children. For this, we rely on studies on the intergener</w:t>
      </w:r>
      <w:r>
        <w:t>ational reproduction of political attitudes (</w:t>
      </w:r>
      <w:hyperlink w:anchor="ref-astill_multilevel_2002">
        <w:r>
          <w:rPr>
            <w:rStyle w:val="Hyperlink"/>
          </w:rPr>
          <w:t>Astill et al., 2002</w:t>
        </w:r>
      </w:hyperlink>
      <w:r>
        <w:t xml:space="preserve">; </w:t>
      </w:r>
      <w:hyperlink w:anchor="ref-miranda_desigualdad_2018">
        <w:r>
          <w:rPr>
            <w:rStyle w:val="Hyperlink"/>
          </w:rPr>
          <w:t>Miranda, 2018</w:t>
        </w:r>
      </w:hyperlink>
      <w:r>
        <w:t>), throug</w:t>
      </w:r>
      <w:r>
        <w:t>h which the transmission of opinions and intentions of political participation (</w:t>
      </w:r>
      <w:hyperlink w:anchor="ref-boonen_adolescent_2013">
        <w:r>
          <w:rPr>
            <w:rStyle w:val="Hyperlink"/>
          </w:rPr>
          <w:t>Boonen et al., 2013</w:t>
        </w:r>
      </w:hyperlink>
      <w:r>
        <w:t xml:space="preserve">; </w:t>
      </w:r>
      <w:hyperlink w:anchor="ref-quintelier_intergenerational_2015a">
        <w:r>
          <w:rPr>
            <w:rStyle w:val="Hyperlink"/>
          </w:rPr>
          <w:t>Quintelier, 20</w:t>
        </w:r>
        <w:r>
          <w:rPr>
            <w:rStyle w:val="Hyperlink"/>
          </w:rPr>
          <w:t>15</w:t>
        </w:r>
      </w:hyperlink>
      <w:r>
        <w:t>), political beliefs about democracy (</w:t>
      </w:r>
      <w:hyperlink w:anchor="ref-greenstein_personality_2016">
        <w:r>
          <w:rPr>
            <w:rStyle w:val="Hyperlink"/>
          </w:rPr>
          <w:t>Greenstein, 2016</w:t>
        </w:r>
      </w:hyperlink>
      <w:r>
        <w:t>) and political orientations (</w:t>
      </w:r>
      <w:hyperlink w:anchor="ref-jennings_politics_2009">
        <w:r>
          <w:rPr>
            <w:rStyle w:val="Hyperlink"/>
          </w:rPr>
          <w:t>Jennings et al., 2009</w:t>
        </w:r>
      </w:hyperlink>
      <w:r>
        <w:t>) have been approached. However, these investigations generally do not incorporate aspects related to distributive justice, which can be fundamental if we consider that people’s ideas about inequalit</w:t>
      </w:r>
      <w:r>
        <w:t>y and the distribution of resources can generate political apathy (</w:t>
      </w:r>
      <w:hyperlink w:anchor="ref-easterbrook_social_2021">
        <w:r>
          <w:rPr>
            <w:rStyle w:val="Hyperlink"/>
          </w:rPr>
          <w:t>Easterbrook, 2021</w:t>
        </w:r>
      </w:hyperlink>
      <w:r>
        <w:t>), as well as to tolerance towards authoritarian ideas (</w:t>
      </w:r>
      <w:hyperlink w:anchor="ref-azevedo_neoliberal_2019">
        <w:r>
          <w:rPr>
            <w:rStyle w:val="Hyperlink"/>
          </w:rPr>
          <w:t>Azevedo et al., 2019</w:t>
        </w:r>
      </w:hyperlink>
      <w:r>
        <w:t xml:space="preserve">; </w:t>
      </w:r>
      <w:hyperlink w:anchor="ref-madeira_primes_2019a">
        <w:r>
          <w:rPr>
            <w:rStyle w:val="Hyperlink"/>
          </w:rPr>
          <w:t>Madeira et al., 2019</w:t>
        </w:r>
      </w:hyperlink>
      <w:r>
        <w:t>).</w:t>
      </w:r>
    </w:p>
    <w:p w14:paraId="61EA79A8" w14:textId="77777777" w:rsidR="002D324C" w:rsidRDefault="00B7202B">
      <w:pPr>
        <w:pStyle w:val="BodyText"/>
      </w:pPr>
      <w:r>
        <w:t>The second topic of interest in this work is the r</w:t>
      </w:r>
      <w:r>
        <w:t>ole of the school in the meritocratic perceptions of students. In this regard, the literature on justice in schools has succeeded in highlighting the importance of distributive experiences in shaping the world view of young people. Works such as Resh and S</w:t>
      </w:r>
      <w:r>
        <w:t>abbagh (</w:t>
      </w:r>
      <w:hyperlink w:anchor="ref-resh_sense_2014">
        <w:r>
          <w:rPr>
            <w:rStyle w:val="Hyperlink"/>
          </w:rPr>
          <w:t>2014</w:t>
        </w:r>
      </w:hyperlink>
      <w:r>
        <w:t xml:space="preserve">, </w:t>
      </w:r>
      <w:hyperlink w:anchor="ref-resh_sense_2017">
        <w:r>
          <w:rPr>
            <w:rStyle w:val="Hyperlink"/>
          </w:rPr>
          <w:t>2017</w:t>
        </w:r>
      </w:hyperlink>
      <w:r>
        <w:t>) have shown that the sense of justice that students have regarding the distribution of</w:t>
      </w:r>
      <w:r>
        <w:t xml:space="preserve"> grades has an impact on their democratic attitudes and behaviors, as well as on institutional and social trust (</w:t>
      </w:r>
      <w:hyperlink w:anchor="ref-resh_sense_2018">
        <w:r>
          <w:rPr>
            <w:rStyle w:val="Hyperlink"/>
          </w:rPr>
          <w:t>Resh, 2018</w:t>
        </w:r>
      </w:hyperlink>
      <w:r>
        <w:t xml:space="preserve">). This evidence calls for a deeper understanding of the </w:t>
      </w:r>
      <w:r>
        <w:t>effect of the sense of justice on other aspects of young people’s worldview, such as perceptions of meritocracy.</w:t>
      </w:r>
    </w:p>
    <w:p w14:paraId="7B4A1558" w14:textId="77777777" w:rsidR="002D324C" w:rsidRDefault="00B7202B">
      <w:pPr>
        <w:pStyle w:val="Heading1"/>
      </w:pPr>
      <w:bookmarkStart w:id="1" w:name="conceptual-and-empirical-background"/>
      <w:bookmarkEnd w:id="0"/>
      <w:r>
        <w:lastRenderedPageBreak/>
        <w:t>Conceptual and empirical background</w:t>
      </w:r>
    </w:p>
    <w:p w14:paraId="6421BFB6" w14:textId="77777777" w:rsidR="002D324C" w:rsidRDefault="00B7202B">
      <w:pPr>
        <w:pStyle w:val="Heading2"/>
      </w:pPr>
      <w:bookmarkStart w:id="2" w:name="perception-of-meritocracy"/>
      <w:r>
        <w:t>Perception of meritocracy</w:t>
      </w:r>
    </w:p>
    <w:p w14:paraId="7DC494F0" w14:textId="77777777" w:rsidR="002D324C" w:rsidRDefault="00B7202B">
      <w:pPr>
        <w:pStyle w:val="FirstParagraph"/>
      </w:pPr>
      <w:r>
        <w:t>Much of the research on meritocratic perceptions has focused on the extent to whi</w:t>
      </w:r>
      <w:r>
        <w:t>ch objective conditions of social inequality affect the way people perceive the distribution of goods and rewards. In general, these investigations show that subjects have biased estimates of both the levels of inequality and the actual functioning of meri</w:t>
      </w:r>
      <w:r>
        <w:t>tocracy (</w:t>
      </w:r>
      <w:hyperlink w:anchor="ref-gimpelson_misperceiving_2018">
        <w:r>
          <w:rPr>
            <w:rStyle w:val="Hyperlink"/>
          </w:rPr>
          <w:t>Gimpelson &amp; Treisman, 2018</w:t>
        </w:r>
      </w:hyperlink>
      <w:r>
        <w:t>). However, McCall et al. (</w:t>
      </w:r>
      <w:hyperlink w:anchor="ref-mccall_exposure_2017">
        <w:r>
          <w:rPr>
            <w:rStyle w:val="Hyperlink"/>
          </w:rPr>
          <w:t>2017</w:t>
        </w:r>
      </w:hyperlink>
      <w:r>
        <w:t>) shows that exposing</w:t>
      </w:r>
      <w:r>
        <w:t xml:space="preserve"> US citizens to the real levels of inequality encourages them to believe less in opportunities to get ahead based on their own effort. In the same vein, Mijs &amp; Hoy (</w:t>
      </w:r>
      <w:hyperlink w:anchor="ref-mijs_how_2020">
        <w:r>
          <w:rPr>
            <w:rStyle w:val="Hyperlink"/>
          </w:rPr>
          <w:t>2020</w:t>
        </w:r>
      </w:hyperlink>
      <w:r>
        <w:t xml:space="preserve">) points out </w:t>
      </w:r>
      <w:r>
        <w:t>that exposing Indonesian, Australian and Mexican citizens to real levels of inequality and social mobility diminishes their perception of meritocracy. These distorted perceptions of inequality and meritocracy also vary consistently according to socioeconom</w:t>
      </w:r>
      <w:r>
        <w:t>ic level, as socioeconomically advantaged people tend to perceive higher levels of meritocracy than people at the lower end of the socioeconomic scale (</w:t>
      </w:r>
      <w:hyperlink w:anchor="ref-reynolds_perceptions_2014">
        <w:r>
          <w:rPr>
            <w:rStyle w:val="Hyperlink"/>
          </w:rPr>
          <w:t>Reynolds &amp; Xian, 2014</w:t>
        </w:r>
      </w:hyperlink>
      <w:r>
        <w:t>).</w:t>
      </w:r>
    </w:p>
    <w:p w14:paraId="7992A3A2" w14:textId="77777777" w:rsidR="002D324C" w:rsidRDefault="00B7202B">
      <w:pPr>
        <w:pStyle w:val="BodyText"/>
      </w:pPr>
      <w:r>
        <w:t>Adherence to meritocratic beliefs is often interpreted from a rational interest perspective, considering that those with greater economic resources and status have better reasons to perceive and prefer meritocracy (</w:t>
      </w:r>
      <w:hyperlink w:anchor="ref-kunovich_systems_2007">
        <w:r>
          <w:rPr>
            <w:rStyle w:val="Hyperlink"/>
          </w:rPr>
          <w:t>Kunovich &amp; Slomczynski, 2007</w:t>
        </w:r>
      </w:hyperlink>
      <w:r>
        <w:t>). In addition, it has been shown that these differences in perception according to socioeconomic level are affected by the level of economic inequal</w:t>
      </w:r>
      <w:r>
        <w:t>ity in society, which is addressed by different theories. On the one hand, the theory of conflict assumes that higher levels of inequality generate less perception of meritocracy and less tolerance of inequality, while there is greater dissent on these iss</w:t>
      </w:r>
      <w:r>
        <w:t>ues between different social strata (</w:t>
      </w:r>
      <w:hyperlink w:anchor="ref-newman_false_2015">
        <w:r>
          <w:rPr>
            <w:rStyle w:val="Hyperlink"/>
          </w:rPr>
          <w:t>Newman et al., 2015</w:t>
        </w:r>
      </w:hyperlink>
      <w:r>
        <w:t>). On the other hand, the theory of relative power (</w:t>
      </w:r>
      <w:hyperlink w:anchor="ref-solt_economic_2016">
        <w:r>
          <w:rPr>
            <w:rStyle w:val="Hyperlink"/>
          </w:rPr>
          <w:t>Solt et al., 2016</w:t>
        </w:r>
      </w:hyperlink>
      <w:r>
        <w:t xml:space="preserve">) maintains that greater economic inequality brings with it a greater concentration of wealth and power, which has the consequence that the visions of the most advantaged groups permeate the visions of those most disadvantaged, in </w:t>
      </w:r>
      <w:r>
        <w:t>which case with greater inequality there is also greater consensus among social groups on the perception of meritocracy.</w:t>
      </w:r>
    </w:p>
    <w:p w14:paraId="099C8626" w14:textId="77777777" w:rsidR="002D324C" w:rsidRDefault="00B7202B">
      <w:pPr>
        <w:pStyle w:val="BodyText"/>
      </w:pPr>
      <w:r>
        <w:t>Another characteristic of the relevant socioeconomic status in the study of meritocratic perceptions and preferences has been the posse</w:t>
      </w:r>
      <w:r>
        <w:t>ssion of educational credentials that give way to higher-skilled occupations in the labor market (</w:t>
      </w:r>
      <w:hyperlink w:anchor="ref-goldthorpe_myth_2003a">
        <w:r>
          <w:rPr>
            <w:rStyle w:val="Hyperlink"/>
          </w:rPr>
          <w:t>Goldthorpe, 2003</w:t>
        </w:r>
      </w:hyperlink>
      <w:r>
        <w:t xml:space="preserve">). Two hypotheses have been used to explain the relationship </w:t>
      </w:r>
      <w:r>
        <w:t xml:space="preserve">between meritocratic beliefs and years of education. On </w:t>
      </w:r>
      <w:r>
        <w:lastRenderedPageBreak/>
        <w:t xml:space="preserve">the one hand, there is the </w:t>
      </w:r>
      <w:r>
        <w:rPr>
          <w:i/>
          <w:iCs/>
        </w:rPr>
        <w:t>reproductionist</w:t>
      </w:r>
      <w:r>
        <w:t xml:space="preserve"> approach (</w:t>
      </w:r>
      <w:hyperlink w:anchor="ref-bernstein_poder_1988">
        <w:r>
          <w:rPr>
            <w:rStyle w:val="Hyperlink"/>
          </w:rPr>
          <w:t>Bernstein, 1988</w:t>
        </w:r>
      </w:hyperlink>
      <w:r>
        <w:t xml:space="preserve">; </w:t>
      </w:r>
      <w:hyperlink w:anchor="ref-bourdieu_reproduccion_1998">
        <w:r>
          <w:rPr>
            <w:rStyle w:val="Hyperlink"/>
          </w:rPr>
          <w:t>Bourdieu et al., 1998</w:t>
        </w:r>
      </w:hyperlink>
      <w:r>
        <w:t>), from which it is argued that the role of the school contributes to reinforcing the meritocratic principles of individuals; therefore, greater educational achievement translates into greater atta</w:t>
      </w:r>
      <w:r>
        <w:t>chment to meritocracy as a distributive principle (</w:t>
      </w:r>
      <w:hyperlink w:anchor="ref-lampert_meritocratic_2013">
        <w:r>
          <w:rPr>
            <w:rStyle w:val="Hyperlink"/>
          </w:rPr>
          <w:t>Lampert, 2013</w:t>
        </w:r>
      </w:hyperlink>
      <w:r>
        <w:t xml:space="preserve">; </w:t>
      </w:r>
      <w:hyperlink w:anchor="ref-reynolds_perceptions_2014">
        <w:r>
          <w:rPr>
            <w:rStyle w:val="Hyperlink"/>
          </w:rPr>
          <w:t>Reynolds &amp; Xian, 2014</w:t>
        </w:r>
      </w:hyperlink>
      <w:r>
        <w:t xml:space="preserve">; </w:t>
      </w:r>
      <w:hyperlink w:anchor="ref-xian_bootstraps_2017">
        <w:r>
          <w:rPr>
            <w:rStyle w:val="Hyperlink"/>
          </w:rPr>
          <w:t>Xian &amp; Reynolds, 2017</w:t>
        </w:r>
      </w:hyperlink>
      <w:r>
        <w:t xml:space="preserve">). On the other hand, there is the hypothesis of </w:t>
      </w:r>
      <w:r>
        <w:rPr>
          <w:i/>
          <w:iCs/>
        </w:rPr>
        <w:t>instruction</w:t>
      </w:r>
      <w:r>
        <w:t>, which maintains that more educated individuals have greater critical capacity regarding t</w:t>
      </w:r>
      <w:r>
        <w:t>he role that structural and individual factors play in the acquisition of rewards in society, which translates into a weakening around the meritocratic ideal (</w:t>
      </w:r>
      <w:hyperlink w:anchor="ref-castillo_meritocracia_2019">
        <w:r>
          <w:rPr>
            <w:rStyle w:val="Hyperlink"/>
          </w:rPr>
          <w:t>Castillo et al., 2019</w:t>
        </w:r>
      </w:hyperlink>
      <w:r>
        <w:t xml:space="preserve">; </w:t>
      </w:r>
      <w:hyperlink w:anchor="ref-duru-bellat_who_2012">
        <w:r>
          <w:rPr>
            <w:rStyle w:val="Hyperlink"/>
          </w:rPr>
          <w:t>Duru-Bellat &amp; Tenret, 2012</w:t>
        </w:r>
      </w:hyperlink>
      <w:r>
        <w:t>).</w:t>
      </w:r>
    </w:p>
    <w:p w14:paraId="54D322DD" w14:textId="77777777" w:rsidR="002D324C" w:rsidRDefault="00B7202B">
      <w:pPr>
        <w:pStyle w:val="Heading2"/>
      </w:pPr>
      <w:bookmarkStart w:id="3" w:name="meritocracy-in-the-school-age-period"/>
      <w:bookmarkEnd w:id="2"/>
      <w:r>
        <w:t>Meritocracy in the school-age period</w:t>
      </w:r>
    </w:p>
    <w:p w14:paraId="42ED67EE" w14:textId="77777777" w:rsidR="002D324C" w:rsidRDefault="00B7202B">
      <w:pPr>
        <w:pStyle w:val="FirstParagraph"/>
      </w:pPr>
      <w:r>
        <w:t>Research on meritocracy in younger populations has been scarcely addressed, but it is possible to find some studies on attitudes towards inequality and justice that can be linked to</w:t>
      </w:r>
      <w:r>
        <w:t xml:space="preserve"> this topic. In terms of attitudes towards inequality, research shows that children are able to form notions about justice and inequality at a very young age (</w:t>
      </w:r>
      <w:hyperlink w:anchor="ref-imhoff_nociones_2015">
        <w:r>
          <w:rPr>
            <w:rStyle w:val="Hyperlink"/>
          </w:rPr>
          <w:t>Imhoff &amp; Brussino, 2015</w:t>
        </w:r>
      </w:hyperlink>
      <w:r>
        <w:t>). Although younger children have trouble understanding the terms “rich” and “poor” (</w:t>
      </w:r>
      <w:hyperlink w:anchor="ref-danziger_child_1957a">
        <w:r>
          <w:rPr>
            <w:rStyle w:val="Hyperlink"/>
          </w:rPr>
          <w:t>Danziger, 1957</w:t>
        </w:r>
      </w:hyperlink>
      <w:r>
        <w:t>), between the ages of 3 and 6, this distinction can be grasped. Howe</w:t>
      </w:r>
      <w:r>
        <w:t>ver, it is not until children are around 10 years of age that they can explain the differences (</w:t>
      </w:r>
      <w:hyperlink w:anchor="ref-sigelman_age_2013">
        <w:r>
          <w:rPr>
            <w:rStyle w:val="Hyperlink"/>
          </w:rPr>
          <w:t>Sigelman, 2013</w:t>
        </w:r>
      </w:hyperlink>
      <w:r>
        <w:t>). At this age, children tend to greatly highlight individual meritoc</w:t>
      </w:r>
      <w:r>
        <w:t>ratic attributions as causes of inequality (</w:t>
      </w:r>
      <w:hyperlink w:anchor="ref-sigelman_rich_2012">
        <w:r>
          <w:rPr>
            <w:rStyle w:val="Hyperlink"/>
          </w:rPr>
          <w:t>Sigelman, 2012</w:t>
        </w:r>
      </w:hyperlink>
      <w:r>
        <w:t>), while presenting incipient explanations based on inequality of opportunity, especially as a consequence of discrimin</w:t>
      </w:r>
      <w:r>
        <w:t>ation (</w:t>
      </w:r>
      <w:hyperlink w:anchor="ref-imhoff_nociones_2015">
        <w:r>
          <w:rPr>
            <w:rStyle w:val="Hyperlink"/>
          </w:rPr>
          <w:t>Imhoff &amp; Brussino, 2015</w:t>
        </w:r>
      </w:hyperlink>
      <w:r>
        <w:t>). Nonetheless, some authors point out that the multifaceted attributions of inequality can be found at younger ages. For example, a study with c</w:t>
      </w:r>
      <w:r>
        <w:t>hildren aged 5 to 8 found that at this stage children were able to explain poverty from factors such as individual effort and situational elements, alluding to wage inequalities and discrimination (</w:t>
      </w:r>
      <w:hyperlink w:anchor="ref-mistry_children_2016">
        <w:r>
          <w:rPr>
            <w:rStyle w:val="Hyperlink"/>
          </w:rPr>
          <w:t>Mistry et al.</w:t>
        </w:r>
        <w:r>
          <w:rPr>
            <w:rStyle w:val="Hyperlink"/>
          </w:rPr>
          <w:t>, 2016</w:t>
        </w:r>
      </w:hyperlink>
      <w:r>
        <w:t>). According to these authors, the results are consistent with the theory of cognitive development (</w:t>
      </w:r>
      <w:hyperlink w:anchor="ref-leahy_parental_1981">
        <w:r>
          <w:rPr>
            <w:rStyle w:val="Hyperlink"/>
          </w:rPr>
          <w:t>Leahy, 1981</w:t>
        </w:r>
      </w:hyperlink>
      <w:r>
        <w:t>) and social construction</w:t>
      </w:r>
      <w:r>
        <w:t>ism (</w:t>
      </w:r>
      <w:hyperlink w:anchor="ref-emler_children_1985">
        <w:r>
          <w:rPr>
            <w:rStyle w:val="Hyperlink"/>
          </w:rPr>
          <w:t>Emler &amp; Dickinson, 1985</w:t>
        </w:r>
      </w:hyperlink>
      <w:r>
        <w:t>), which suggest greater cognitive development will allow a more complete understanding of inequality.</w:t>
      </w:r>
    </w:p>
    <w:p w14:paraId="28B8E1AA" w14:textId="77777777" w:rsidR="002D324C" w:rsidRDefault="00B7202B">
      <w:pPr>
        <w:pStyle w:val="BodyText"/>
      </w:pPr>
      <w:r>
        <w:t>In addition to children’s understanding and ex</w:t>
      </w:r>
      <w:r>
        <w:t>planations of inequality, there are some in-depth studies on the use of distributive justice criteria by children. Along these lines, Kanngiesser &amp; Warneken (</w:t>
      </w:r>
      <w:hyperlink w:anchor="ref-kanngiesser_young_2012">
        <w:r>
          <w:rPr>
            <w:rStyle w:val="Hyperlink"/>
          </w:rPr>
          <w:t>2012</w:t>
        </w:r>
      </w:hyperlink>
      <w:r>
        <w:t xml:space="preserve">) point out that despite their egotistical tendencies, children between 3 and 5 years of age are already able to use meritocratic criteria to distribute resources, considering the </w:t>
      </w:r>
      <w:r>
        <w:lastRenderedPageBreak/>
        <w:t>efforts invested by other children even w</w:t>
      </w:r>
      <w:r>
        <w:t>hen this could affect their own interest. In sum, children at an early age are able to understand concepts related to inequality and can use different distribution criteria to explain these differences or allocate resources.</w:t>
      </w:r>
    </w:p>
    <w:p w14:paraId="57B6062E" w14:textId="77777777" w:rsidR="002D324C" w:rsidRDefault="00B7202B">
      <w:pPr>
        <w:pStyle w:val="BodyText"/>
      </w:pPr>
      <w:r>
        <w:t>In relation to studies on merit</w:t>
      </w:r>
      <w:r>
        <w:t>ocracy in the adolescent population, Hjort (</w:t>
      </w:r>
      <w:hyperlink w:anchor="ref-hjort_individualized_2014">
        <w:r>
          <w:rPr>
            <w:rStyle w:val="Hyperlink"/>
          </w:rPr>
          <w:t>2014</w:t>
        </w:r>
      </w:hyperlink>
      <w:r>
        <w:t>) has found evidence of a widespread adherence to the discourses of individualism and meritocracy by young people in the ci</w:t>
      </w:r>
      <w:r>
        <w:t>ty of Oslo. However, although young people point to merit as central, this does not prevent them from recognizing differences in starting points related to the transmission of family resources. Along these lines, the work of Irwin (</w:t>
      </w:r>
      <w:hyperlink w:anchor="ref-irwin_family_2009a">
        <w:r>
          <w:rPr>
            <w:rStyle w:val="Hyperlink"/>
          </w:rPr>
          <w:t>2009</w:t>
        </w:r>
      </w:hyperlink>
      <w:r>
        <w:t>) has demonstrated the importance that young people place on individual factors to “get ahead,” although they also suggest the importance of emotional support that can be provided by the family. Ad</w:t>
      </w:r>
      <w:r>
        <w:t>ditionally, research on high school youth in the United States suggests that adolescents’ visions of rewards for effort find greater support in second-generation migrant students who hold higher expectations of upward social mobility (</w:t>
      </w:r>
      <w:hyperlink w:anchor="ref-peguero_schools_2015">
        <w:r>
          <w:rPr>
            <w:rStyle w:val="Hyperlink"/>
          </w:rPr>
          <w:t>Peguero &amp; Bondy, 2015, p. 33</w:t>
        </w:r>
      </w:hyperlink>
      <w:r>
        <w:t>). Finally, Sun &amp; Wang (</w:t>
      </w:r>
      <w:hyperlink w:anchor="ref-sun_value_2010">
        <w:r>
          <w:rPr>
            <w:rStyle w:val="Hyperlink"/>
          </w:rPr>
          <w:t>2010</w:t>
        </w:r>
      </w:hyperlink>
      <w:r>
        <w:t>) have studied whether there is a value gap between the younger and</w:t>
      </w:r>
      <w:r>
        <w:t xml:space="preserve"> older generations in China, finding that younger people tend to be more individualistic in their ways of life. These studies show that, from an early age, children and young people form judgments and opinions about inequality, which probably also apply to</w:t>
      </w:r>
      <w:r>
        <w:t xml:space="preserve"> their views on meritocracy.</w:t>
      </w:r>
    </w:p>
    <w:p w14:paraId="7D18013A" w14:textId="77777777" w:rsidR="002D324C" w:rsidRDefault="00B7202B">
      <w:pPr>
        <w:pStyle w:val="Heading2"/>
      </w:pPr>
      <w:bookmarkStart w:id="4" w:name="Xfe5429e41f4e6e65451663c9ca7773cddeea5db"/>
      <w:bookmarkEnd w:id="3"/>
      <w:r>
        <w:t>The present study: The socialization of meritocracy by the family and the school</w:t>
      </w:r>
    </w:p>
    <w:p w14:paraId="1CF40B34" w14:textId="77777777" w:rsidR="002D324C" w:rsidRDefault="00B7202B">
      <w:pPr>
        <w:pStyle w:val="FirstParagraph"/>
      </w:pPr>
      <w:r>
        <w:t>The family is a first agent of socialization that provides values, expectations and rules (</w:t>
      </w:r>
      <w:hyperlink w:anchor="ref-martinez_escuela_2015a">
        <w:r>
          <w:rPr>
            <w:rStyle w:val="Hyperlink"/>
          </w:rPr>
          <w:t>Martinez</w:t>
        </w:r>
        <w:r>
          <w:rPr>
            <w:rStyle w:val="Hyperlink"/>
          </w:rPr>
          <w:t xml:space="preserve"> &amp; Cumsille, 2015</w:t>
        </w:r>
      </w:hyperlink>
      <w:r>
        <w:t>). Although an adult-centered bias in studies of political socialization studies has been criticized for focusing on the study of value transfer (</w:t>
      </w:r>
      <w:hyperlink w:anchor="ref-andersson_situational_2015">
        <w:r>
          <w:rPr>
            <w:rStyle w:val="Hyperlink"/>
          </w:rPr>
          <w:t>Anders</w:t>
        </w:r>
        <w:r>
          <w:rPr>
            <w:rStyle w:val="Hyperlink"/>
          </w:rPr>
          <w:t>son, 2015</w:t>
        </w:r>
      </w:hyperlink>
      <w:r>
        <w:t>), there is strong evidence to suggest the importance of family socialization, in which parental beliefs influence children’s beliefs, attitudes, and behaviors (</w:t>
      </w:r>
      <w:hyperlink w:anchor="ref-bandura_selfefficacy_2001">
        <w:r>
          <w:rPr>
            <w:rStyle w:val="Hyperlink"/>
          </w:rPr>
          <w:t>Bandura et al., 2001</w:t>
        </w:r>
      </w:hyperlink>
      <w:r>
        <w:t xml:space="preserve">; </w:t>
      </w:r>
      <w:hyperlink w:anchor="ref-olivos_motivation_2021">
        <w:r>
          <w:rPr>
            <w:rStyle w:val="Hyperlink"/>
          </w:rPr>
          <w:t>Olivos, 2021</w:t>
        </w:r>
      </w:hyperlink>
      <w:r>
        <w:t xml:space="preserve">; </w:t>
      </w:r>
      <w:hyperlink w:anchor="ref-wigfield_development_2006">
        <w:r>
          <w:rPr>
            <w:rStyle w:val="Hyperlink"/>
          </w:rPr>
          <w:t>Wigfield et al., 2006</w:t>
        </w:r>
      </w:hyperlink>
      <w:r>
        <w:t>). Moreover, parents raise their children based on class cultures, transmitting stratified beliefs and attitudes (</w:t>
      </w:r>
      <w:hyperlink w:anchor="ref-calarco_coached_2014">
        <w:r>
          <w:rPr>
            <w:rStyle w:val="Hyperlink"/>
          </w:rPr>
          <w:t>Calarco, 2014</w:t>
        </w:r>
      </w:hyperlink>
      <w:r>
        <w:t>). Consistently, it has been shown that parents transmit civic attitudes, intentions of participation, and political positions to their children, among other characteristics (</w:t>
      </w:r>
      <w:hyperlink w:anchor="ref-muddiman_young_2019">
        <w:r>
          <w:rPr>
            <w:rStyle w:val="Hyperlink"/>
          </w:rPr>
          <w:t>Mu</w:t>
        </w:r>
        <w:r>
          <w:rPr>
            <w:rStyle w:val="Hyperlink"/>
          </w:rPr>
          <w:t>ddiman et al., 2019</w:t>
        </w:r>
      </w:hyperlink>
      <w:r>
        <w:t xml:space="preserve">; </w:t>
      </w:r>
      <w:hyperlink w:anchor="ref-nesbit_influence_2013a">
        <w:r>
          <w:rPr>
            <w:rStyle w:val="Hyperlink"/>
          </w:rPr>
          <w:t>Nesbit, 2013</w:t>
        </w:r>
      </w:hyperlink>
      <w:r>
        <w:t>). Along these lines, the evidence around the socialization of different subjective characteristics allow</w:t>
      </w:r>
      <w:r>
        <w:t>s us to assume that intergenerational transmission would also be expressed around meritocratic perceptions, in such a way that</w:t>
      </w:r>
    </w:p>
    <w:p w14:paraId="595E8A8D" w14:textId="77777777" w:rsidR="002D324C" w:rsidRDefault="00B7202B">
      <w:pPr>
        <w:pStyle w:val="BlockText"/>
      </w:pPr>
      <w:r>
        <w:lastRenderedPageBreak/>
        <w:t>Hypothesis 1: There is a positive association between the level of perception of meritocracy of parents and their children.</w:t>
      </w:r>
    </w:p>
    <w:p w14:paraId="1AF63A10" w14:textId="77777777" w:rsidR="002D324C" w:rsidRDefault="00B7202B">
      <w:pPr>
        <w:pStyle w:val="FirstParagraph"/>
      </w:pPr>
      <w:r>
        <w:t>A sec</w:t>
      </w:r>
      <w:r>
        <w:t>ond relevant agent of socialization is school. Beyond its educational role, the school contributes to shaping the behavior and worldviews of young students (</w:t>
      </w:r>
      <w:hyperlink w:anchor="ref-nishiyama_enabling_2019">
        <w:r>
          <w:rPr>
            <w:rStyle w:val="Hyperlink"/>
          </w:rPr>
          <w:t>Nishiyama, 2019</w:t>
        </w:r>
      </w:hyperlink>
      <w:r>
        <w:t>)</w:t>
      </w:r>
      <w:r>
        <w:t>. In this context, the students’ experience of justice or fairness plays a fundamental role (</w:t>
      </w:r>
      <w:hyperlink w:anchor="ref-resh_sense_2018">
        <w:r>
          <w:rPr>
            <w:rStyle w:val="Hyperlink"/>
          </w:rPr>
          <w:t>Resh, 2018</w:t>
        </w:r>
      </w:hyperlink>
      <w:r>
        <w:t xml:space="preserve">; </w:t>
      </w:r>
      <w:hyperlink w:anchor="ref-resh_sense_2014">
        <w:r>
          <w:rPr>
            <w:rStyle w:val="Hyperlink"/>
          </w:rPr>
          <w:t>Resh &amp; Sabbagh, 2014</w:t>
        </w:r>
      </w:hyperlink>
      <w:r>
        <w:t>) as it encourages the inference of ideas regarding inequality (</w:t>
      </w:r>
      <w:hyperlink w:anchor="ref-mijs_inequality_2018">
        <w:r>
          <w:rPr>
            <w:rStyle w:val="Hyperlink"/>
          </w:rPr>
          <w:t>Mijs, 2018</w:t>
        </w:r>
      </w:hyperlink>
      <w:r>
        <w:t>). Among the different types of justice in the school experience (</w:t>
      </w:r>
      <w:hyperlink w:anchor="ref-resh_justice_2016">
        <w:r>
          <w:rPr>
            <w:rStyle w:val="Hyperlink"/>
          </w:rPr>
          <w:t>Resh &amp; Sabbagh, 2016</w:t>
        </w:r>
      </w:hyperlink>
      <w:r>
        <w:t>), the role that the feeling of fairness plays in student grades stands out. Grades reflect students’ experiences of fairness or unfairness, affecting both self-image format</w:t>
      </w:r>
      <w:r>
        <w:t>ion, classroom hierarchy building, and their worldview on various topics (</w:t>
      </w:r>
      <w:hyperlink w:anchor="ref-jasso_exploring_2002">
        <w:r>
          <w:rPr>
            <w:rStyle w:val="Hyperlink"/>
          </w:rPr>
          <w:t>Jasso &amp; Resh, 2002</w:t>
        </w:r>
      </w:hyperlink>
      <w:r>
        <w:t>). Studies in this area have shown that the sense of justice in grades promotes lib</w:t>
      </w:r>
      <w:r>
        <w:t>eral-democratic orientations (</w:t>
      </w:r>
      <w:hyperlink w:anchor="ref-resh_sense_2014">
        <w:r>
          <w:rPr>
            <w:rStyle w:val="Hyperlink"/>
          </w:rPr>
          <w:t>Resh &amp; Sabbagh, 2014</w:t>
        </w:r>
      </w:hyperlink>
      <w:r>
        <w:t>), builds trust in institutions (</w:t>
      </w:r>
      <w:hyperlink w:anchor="ref-resh_sense_2018">
        <w:r>
          <w:rPr>
            <w:rStyle w:val="Hyperlink"/>
          </w:rPr>
          <w:t>Resh, 2018</w:t>
        </w:r>
      </w:hyperlink>
      <w:r>
        <w:t>), and contributes to stronger student support for the meritocratic assignment of grades (</w:t>
      </w:r>
      <w:hyperlink w:anchor="ref-resh_justice_2009">
        <w:r>
          <w:rPr>
            <w:rStyle w:val="Hyperlink"/>
          </w:rPr>
          <w:t>Resh, 2009</w:t>
        </w:r>
      </w:hyperlink>
      <w:r>
        <w:t>). In view of the above, this research prop</w:t>
      </w:r>
      <w:r>
        <w:t>oses that the sense of justice in terms of student grading also encourages a greater perception of meritocracy on the part of the students, which is consistent with the evidence indicated by Olivos (</w:t>
      </w:r>
      <w:hyperlink w:anchor="ref-olivos_motivation_2021">
        <w:r>
          <w:rPr>
            <w:rStyle w:val="Hyperlink"/>
          </w:rPr>
          <w:t>2021</w:t>
        </w:r>
      </w:hyperlink>
      <w:r>
        <w:t>). Based on this, our second hypotehsis is the following:</w:t>
      </w:r>
    </w:p>
    <w:p w14:paraId="731E2E6F" w14:textId="77777777" w:rsidR="002D324C" w:rsidRDefault="00B7202B">
      <w:pPr>
        <w:pStyle w:val="BlockText"/>
      </w:pPr>
      <w:r>
        <w:t>Hypothesis 2: Students with a greater sense of fairness in their grades will perceive greater meritocracy.</w:t>
      </w:r>
    </w:p>
    <w:p w14:paraId="67E8421F" w14:textId="77777777" w:rsidR="002D324C" w:rsidRDefault="00B7202B">
      <w:pPr>
        <w:pStyle w:val="FirstParagraph"/>
      </w:pPr>
      <w:r>
        <w:t>Family and school socialization of meritocratic perception occ</w:t>
      </w:r>
      <w:r>
        <w:t>ur together and probably affect each other. Therefore, we propose that the association of the meritocratic perception of parents with that of their children will be enhanced if the student feels that their grades are fair. Conversely, even if the student i</w:t>
      </w:r>
      <w:r>
        <w:t>s socialized into meritocratic beliefs, if students experience injustice in their grades the effect of parental beliefs will be weaker. Therefore, we propose</w:t>
      </w:r>
    </w:p>
    <w:p w14:paraId="543D8B62" w14:textId="77777777" w:rsidR="002D324C" w:rsidRDefault="00B7202B">
      <w:pPr>
        <w:pStyle w:val="BlockText"/>
      </w:pPr>
      <w:r>
        <w:t>Hypothesis 3: The relationship between meritocratic perception of parents and children (H1) will b</w:t>
      </w:r>
      <w:r>
        <w:t>e more positive for those who experience a greater sense of justice in school (H2).</w:t>
      </w:r>
    </w:p>
    <w:p w14:paraId="58190C8F" w14:textId="77777777" w:rsidR="002D324C" w:rsidRDefault="00B7202B">
      <w:pPr>
        <w:pStyle w:val="FirstParagraph"/>
      </w:pPr>
      <w:r>
        <w:t>Evidence around meritocratic beliefs highlights the role that factors associated with social standing play. Reynolds &amp; Xian (</w:t>
      </w:r>
      <w:hyperlink w:anchor="ref-reynolds_perceptions_2014">
        <w:r>
          <w:rPr>
            <w:rStyle w:val="Hyperlink"/>
          </w:rPr>
          <w:t>2014</w:t>
        </w:r>
      </w:hyperlink>
      <w:r>
        <w:t>) points out that people with higher social status in the United States have a higher perception of meritocracy than those with lower social status. In the same vein, Kunovich &amp; Slomczynski (</w:t>
      </w:r>
      <w:hyperlink w:anchor="ref-kunovich_systems_2007">
        <w:r>
          <w:rPr>
            <w:rStyle w:val="Hyperlink"/>
          </w:rPr>
          <w:t>2007</w:t>
        </w:r>
      </w:hyperlink>
      <w:r>
        <w:t xml:space="preserve">) provide evidence consistent with a rational interest approach such that the higher the income and education of subjects, the greater the </w:t>
      </w:r>
      <w:r>
        <w:lastRenderedPageBreak/>
        <w:t>preference for meritocratic payment they will have. De</w:t>
      </w:r>
      <w:r>
        <w:t>spite their differences, the results of Solt et al. (</w:t>
      </w:r>
      <w:hyperlink w:anchor="ref-solt_economic_2016">
        <w:r>
          <w:rPr>
            <w:rStyle w:val="Hyperlink"/>
          </w:rPr>
          <w:t>2016</w:t>
        </w:r>
      </w:hyperlink>
      <w:r>
        <w:t>) and Newman et al. (</w:t>
      </w:r>
      <w:hyperlink w:anchor="ref-newman_false_2015">
        <w:r>
          <w:rPr>
            <w:rStyle w:val="Hyperlink"/>
          </w:rPr>
          <w:t>2015</w:t>
        </w:r>
      </w:hyperlink>
      <w:r>
        <w:t>) provide empirical</w:t>
      </w:r>
      <w:r>
        <w:t xml:space="preserve"> support for the positive relationship between income and meritocratic beliefs. Based on this evidence, it is possible to argue that parents with a higher socioeconomic level will manifest a higher level of meritocratic beliefs. In the same vein, we propos</w:t>
      </w:r>
      <w:r>
        <w:t>e that students from schools with a higher socioeconomic level will tend to perceive greater meritocracy.</w:t>
      </w:r>
    </w:p>
    <w:p w14:paraId="5403C19C" w14:textId="77777777" w:rsidR="002D324C" w:rsidRDefault="00B7202B">
      <w:pPr>
        <w:pStyle w:val="BlockText"/>
      </w:pPr>
      <w:r>
        <w:t>Hypothesis 4: The socioeconomic status of the family has a positive effect on student meritocratic perceptions.</w:t>
      </w:r>
    </w:p>
    <w:p w14:paraId="2F275A96" w14:textId="77777777" w:rsidR="002D324C" w:rsidRDefault="00B7202B">
      <w:pPr>
        <w:pStyle w:val="BlockText"/>
      </w:pPr>
      <w:r>
        <w:t>Hypothesis 5: The socioeconomic status</w:t>
      </w:r>
      <w:r>
        <w:t xml:space="preserve"> of the school has a positive effect on student meritocratic perceptions.</w:t>
      </w:r>
    </w:p>
    <w:p w14:paraId="13CAE8F6" w14:textId="77777777" w:rsidR="002D324C" w:rsidRDefault="00B7202B">
      <w:pPr>
        <w:pStyle w:val="FirstParagraph"/>
      </w:pPr>
      <w:r>
        <w:t>Figure 1 summarizes the study hypotheses:</w:t>
      </w:r>
    </w:p>
    <w:p w14:paraId="6A57EF3F" w14:textId="77777777" w:rsidR="002D324C" w:rsidRDefault="00B7202B">
      <w:pPr>
        <w:pStyle w:val="CaptionedFigure"/>
      </w:pPr>
      <w:r>
        <w:rPr>
          <w:noProof/>
        </w:rPr>
        <w:drawing>
          <wp:inline distT="0" distB="0" distL="0" distR="0" wp14:anchorId="3E7AA490" wp14:editId="0207EB87">
            <wp:extent cx="5943600" cy="3255593"/>
            <wp:effectExtent l="0" t="0" r="0" b="0"/>
            <wp:docPr id="24" name="Picture" descr="Figure 1: Hypothesis summary model"/>
            <wp:cNvGraphicFramePr/>
            <a:graphic xmlns:a="http://schemas.openxmlformats.org/drawingml/2006/main">
              <a:graphicData uri="http://schemas.openxmlformats.org/drawingml/2006/picture">
                <pic:pic xmlns:pic="http://schemas.openxmlformats.org/drawingml/2006/picture">
                  <pic:nvPicPr>
                    <pic:cNvPr id="25" name="Picture" descr="input/images/model-hip-eng.PNG"/>
                    <pic:cNvPicPr>
                      <a:picLocks noChangeAspect="1" noChangeArrowheads="1"/>
                    </pic:cNvPicPr>
                  </pic:nvPicPr>
                  <pic:blipFill>
                    <a:blip r:embed="rId7"/>
                    <a:stretch>
                      <a:fillRect/>
                    </a:stretch>
                  </pic:blipFill>
                  <pic:spPr bwMode="auto">
                    <a:xfrm>
                      <a:off x="0" y="0"/>
                      <a:ext cx="5943600" cy="3255593"/>
                    </a:xfrm>
                    <a:prstGeom prst="rect">
                      <a:avLst/>
                    </a:prstGeom>
                    <a:noFill/>
                    <a:ln w="9525">
                      <a:noFill/>
                      <a:headEnd/>
                      <a:tailEnd/>
                    </a:ln>
                  </pic:spPr>
                </pic:pic>
              </a:graphicData>
            </a:graphic>
          </wp:inline>
        </w:drawing>
      </w:r>
    </w:p>
    <w:p w14:paraId="4A822179" w14:textId="77777777" w:rsidR="002D324C" w:rsidRDefault="00B7202B">
      <w:pPr>
        <w:pStyle w:val="ImageCaption"/>
      </w:pPr>
      <w:r>
        <w:t>Figure 1: Hypothesis summary model</w:t>
      </w:r>
    </w:p>
    <w:p w14:paraId="7D4AF3C6" w14:textId="77777777" w:rsidR="002D324C" w:rsidRDefault="00B7202B">
      <w:pPr>
        <w:pStyle w:val="Heading1"/>
      </w:pPr>
      <w:bookmarkStart w:id="5" w:name="methodology"/>
      <w:bookmarkEnd w:id="1"/>
      <w:bookmarkEnd w:id="4"/>
      <w:r>
        <w:t>Methodology</w:t>
      </w:r>
    </w:p>
    <w:p w14:paraId="3F76E472" w14:textId="77777777" w:rsidR="002D324C" w:rsidRDefault="00B7202B">
      <w:pPr>
        <w:pStyle w:val="Heading2"/>
      </w:pPr>
      <w:bookmarkStart w:id="6" w:name="data"/>
      <w:r>
        <w:t>Data</w:t>
      </w:r>
    </w:p>
    <w:p w14:paraId="4F26CA72" w14:textId="77777777" w:rsidR="002D324C" w:rsidRDefault="00B7202B">
      <w:pPr>
        <w:pStyle w:val="FirstParagraph"/>
      </w:pPr>
      <w:r>
        <w:t xml:space="preserve">The data come from the School Citizenship Panel Survey (PACES), a study on </w:t>
      </w:r>
      <w:r>
        <w:t xml:space="preserve">family political socialization that was carried out by applying a survey to second-year high school students </w:t>
      </w:r>
      <w:r>
        <w:lastRenderedPageBreak/>
        <w:t>(approximately 16 years of age at first application), their parents or guardians, and their teachers during 2019-2021. In this article we use the f</w:t>
      </w:r>
      <w:r>
        <w:t>irst segment of the panel available at the time of this research, so this can be considered a cross-sectional study The sample is representative of high school students (grade 10) who attend schools in Chile in the Santiago Metropolitan area and in Antofag</w:t>
      </w:r>
      <w:r>
        <w:t>asta, Calama, Talca, Curicó and Linares. In total, 64 schools were randomly selected, and in each educational establishment, a complete course of second year high school students, their parents or guardians, and their history, social sciences and/or citize</w:t>
      </w:r>
      <w:r>
        <w:t>n training teachers were surveyed. Specifically, we collected data from 1635 students, 744 parents or guardians and 103 teachers. The data of this first segment of the panel were collected between August and December 2019.</w:t>
      </w:r>
    </w:p>
    <w:p w14:paraId="1E3159DF" w14:textId="77777777" w:rsidR="002D324C" w:rsidRDefault="00B7202B">
      <w:pPr>
        <w:pStyle w:val="BodyText"/>
      </w:pPr>
      <w:r>
        <w:t>The sampling framework used for t</w:t>
      </w:r>
      <w:r>
        <w:t>he selection of the schools was built from the 2019 Directory of Schools of the Ministry of Education, considering all the schools in the sectors indicated above. The selection was random and systematic, considering locality, type of administrative unit (p</w:t>
      </w:r>
      <w:r>
        <w:t>ublic, subsidized or private) and type of education (scientific humanist, professional technicial or mixed). The survey for students and teaches was conducted at schools, whereas for the parents or guardians it was self-administered in their homes.</w:t>
      </w:r>
    </w:p>
    <w:p w14:paraId="66518D69" w14:textId="77777777" w:rsidR="002D324C" w:rsidRDefault="00B7202B">
      <w:pPr>
        <w:pStyle w:val="Heading2"/>
      </w:pPr>
      <w:bookmarkStart w:id="7" w:name="variables"/>
      <w:bookmarkEnd w:id="6"/>
      <w:r>
        <w:t>Variabl</w:t>
      </w:r>
      <w:r>
        <w:t>es</w:t>
      </w:r>
    </w:p>
    <w:p w14:paraId="61AAE755" w14:textId="77777777" w:rsidR="002D324C" w:rsidRDefault="00B7202B">
      <w:pPr>
        <w:pStyle w:val="FirstParagraph"/>
      </w:pPr>
      <w:r>
        <w:t xml:space="preserve">The individual level variables of this study are presented in Table 1. Meritocratic perception is operationalized with questions that have been used in other research, in particular those that analyze data from the module of social inequality of the </w:t>
      </w:r>
      <w:r>
        <w:rPr>
          <w:i/>
          <w:iCs/>
        </w:rPr>
        <w:t>Intern</w:t>
      </w:r>
      <w:r>
        <w:rPr>
          <w:i/>
          <w:iCs/>
        </w:rPr>
        <w:t>ational Social Survey Program</w:t>
      </w:r>
      <w:r>
        <w:t xml:space="preserve"> (ISSP) (</w:t>
      </w:r>
      <w:hyperlink w:anchor="ref-reynolds_perceptions_2014">
        <w:r>
          <w:rPr>
            <w:rStyle w:val="Hyperlink"/>
          </w:rPr>
          <w:t>Reynolds &amp; Xian, 2014</w:t>
        </w:r>
      </w:hyperlink>
      <w:r>
        <w:t>). In this article, the meritocratic perception of students was measured based on two indicators related to the</w:t>
      </w:r>
      <w:r>
        <w:t xml:space="preserve"> role of effort and hard work to succeed in life. Both indicators correspond to Likert scales of four categories, measuring degree of importance and degree of agreement, respectively.</w:t>
      </w:r>
    </w:p>
    <w:p w14:paraId="7479A12F" w14:textId="77777777" w:rsidR="002D324C" w:rsidRDefault="00B7202B">
      <w:pPr>
        <w:pStyle w:val="TableCaption"/>
      </w:pPr>
      <w:r>
        <w:lastRenderedPageBreak/>
        <w:t>Table 1: Individual level variables</w:t>
      </w:r>
    </w:p>
    <w:tbl>
      <w:tblPr>
        <w:tblStyle w:val="Table"/>
        <w:tblW w:w="0" w:type="auto"/>
        <w:tblLook w:val="0000" w:firstRow="0" w:lastRow="0" w:firstColumn="0" w:lastColumn="0" w:noHBand="0" w:noVBand="0"/>
        <w:tblCaption w:val="Table 1: Individual level variables"/>
      </w:tblPr>
      <w:tblGrid>
        <w:gridCol w:w="9026"/>
      </w:tblGrid>
      <w:tr w:rsidR="002D324C" w14:paraId="49CDF892" w14:textId="77777777">
        <w:tc>
          <w:tcPr>
            <w:tcW w:w="0" w:type="auto"/>
          </w:tcPr>
          <w:p w14:paraId="79298B32" w14:textId="77777777" w:rsidR="002D324C" w:rsidRDefault="00B7202B">
            <w:pPr>
              <w:pStyle w:val="Compact"/>
              <w:jc w:val="left"/>
            </w:pPr>
            <w:r>
              <w:rPr>
                <w:noProof/>
              </w:rPr>
              <w:lastRenderedPageBreak/>
              <w:drawing>
                <wp:inline distT="0" distB="0" distL="0" distR="0" wp14:anchorId="04E34AE6" wp14:editId="1EBD1D85">
                  <wp:extent cx="5943600" cy="9438234"/>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output/tables/desc01.png"/>
                          <pic:cNvPicPr>
                            <a:picLocks noChangeAspect="1" noChangeArrowheads="1"/>
                          </pic:cNvPicPr>
                        </pic:nvPicPr>
                        <pic:blipFill>
                          <a:blip r:embed="rId8"/>
                          <a:stretch>
                            <a:fillRect/>
                          </a:stretch>
                        </pic:blipFill>
                        <pic:spPr bwMode="auto">
                          <a:xfrm>
                            <a:off x="0" y="0"/>
                            <a:ext cx="5943600" cy="9438234"/>
                          </a:xfrm>
                          <a:prstGeom prst="rect">
                            <a:avLst/>
                          </a:prstGeom>
                          <a:noFill/>
                          <a:ln w="9525">
                            <a:noFill/>
                            <a:headEnd/>
                            <a:tailEnd/>
                          </a:ln>
                        </pic:spPr>
                      </pic:pic>
                    </a:graphicData>
                  </a:graphic>
                </wp:inline>
              </w:drawing>
            </w:r>
          </w:p>
        </w:tc>
      </w:tr>
    </w:tbl>
    <w:p w14:paraId="7DC5D92B" w14:textId="77777777" w:rsidR="002D324C" w:rsidRDefault="00B7202B">
      <w:pPr>
        <w:pStyle w:val="BodyText"/>
      </w:pPr>
      <w:r>
        <w:lastRenderedPageBreak/>
        <w:t>Individual-level independent vari</w:t>
      </w:r>
      <w:r>
        <w:t>ables were divided according to whether they corresponded to parents or students. In the case of parents, there are two relevant variables: perception of meritocracy and socioeconomic status. For the perception of meritocracy, parents or guardians were ask</w:t>
      </w:r>
      <w:r>
        <w:t>ed the same question as the students. To simplify the modeling in the parent/guardian variable, we proceeded to group the categories’ ‘Very important’, ‘Important’ and ‘Somewhat important’ for the variable of Importance of hard work. Likewise, for the stat</w:t>
      </w:r>
      <w:r>
        <w:t>ement that in Chile those who make more effort get ahead, we grouped category “Agree” with the category “Strongly Agree,” and “Disagree” with “Strongly disagree.”</w:t>
      </w:r>
    </w:p>
    <w:p w14:paraId="2A29488C" w14:textId="77777777" w:rsidR="002D324C" w:rsidRDefault="00B7202B">
      <w:pPr>
        <w:pStyle w:val="BodyText"/>
      </w:pPr>
      <w:r>
        <w:t>In the case of socio-economic status, household income and the educational level of the paren</w:t>
      </w:r>
      <w:r>
        <w:t xml:space="preserve">ts or guardians were used as indicators. Quintiles were constructed from the original indicator of 11 income levels declared by the parents. In the case of the educational level of the parents or guardians, a dummy variable was created where 1 is “Parents </w:t>
      </w:r>
      <w:r>
        <w:t>have a university degree” and 0 the rest of the lower educational levels.</w:t>
      </w:r>
    </w:p>
    <w:p w14:paraId="0CD0FB81" w14:textId="77777777" w:rsidR="002D324C" w:rsidRDefault="00B7202B">
      <w:pPr>
        <w:pStyle w:val="BodyText"/>
      </w:pPr>
      <w:r>
        <w:t>The variable of justice in grading is key to our study since it represents distributive justice within the school experience. Two ways of measuring the sense of justice or fairness i</w:t>
      </w:r>
      <w:r>
        <w:t>n grading were used: direct and indirect. The direct form corresponds to a question about whether the grades obtained were deserved, while the indirect is a numerical indicator based on the justice evaluation formula proposed by Jasso (</w:t>
      </w:r>
      <w:hyperlink w:anchor="ref-jasso_new_1980">
        <w:r>
          <w:rPr>
            <w:rStyle w:val="Hyperlink"/>
          </w:rPr>
          <w:t>1980</w:t>
        </w:r>
      </w:hyperlink>
      <w:r>
        <w:t>), and which in this case uses questions about grades (</w:t>
      </w:r>
      <w:hyperlink w:anchor="ref-resh_sense_2018">
        <w:r>
          <w:rPr>
            <w:rStyle w:val="Hyperlink"/>
          </w:rPr>
          <w:t>Resh, 2018</w:t>
        </w:r>
      </w:hyperlink>
      <w:r>
        <w:t xml:space="preserve">; </w:t>
      </w:r>
      <w:hyperlink w:anchor="ref-resh_sense_2014">
        <w:r>
          <w:rPr>
            <w:rStyle w:val="Hyperlink"/>
          </w:rPr>
          <w:t>Resh &amp; Sabbagh,</w:t>
        </w:r>
        <w:r>
          <w:rPr>
            <w:rStyle w:val="Hyperlink"/>
          </w:rPr>
          <w:t xml:space="preserve"> 2014</w:t>
        </w:r>
      </w:hyperlink>
      <w:r>
        <w:t xml:space="preserve">, </w:t>
      </w:r>
      <w:hyperlink w:anchor="ref-resh_sense_2017">
        <w:r>
          <w:rPr>
            <w:rStyle w:val="Hyperlink"/>
          </w:rPr>
          <w:t>2017</w:t>
        </w:r>
      </w:hyperlink>
      <w:r>
        <w:t>). This formula corresponds to the ratio between the reward obtained and the fair reward, to which a logarithmic term is applied unde</w:t>
      </w:r>
      <w:r>
        <w:t>r the principle that under-rewarding is felt more intensely than over-rewarding. Therefore, in the case of absolute justice (grade obtained=grade deserved) the value of the term will be zero (Log 1=0), less than zero in the case of justice for under-reward</w:t>
      </w:r>
      <w:r>
        <w:t>, and greater than zero in the case of justice for over-reward. Following the applications made to the educational field by Resh &amp; Sabbagh (</w:t>
      </w:r>
      <w:hyperlink w:anchor="ref-resh_sense_2014">
        <w:r>
          <w:rPr>
            <w:rStyle w:val="Hyperlink"/>
          </w:rPr>
          <w:t>2014</w:t>
        </w:r>
      </w:hyperlink>
      <w:r>
        <w:t>), the grades reported by the student</w:t>
      </w:r>
      <w:r>
        <w:t>s were used as the reward that is distributed in the school. The formula applied to the data can be seen in Equation (1).</w:t>
      </w:r>
    </w:p>
    <w:p w14:paraId="484D32C5" w14:textId="77777777" w:rsidR="002D324C" w:rsidRDefault="00B7202B">
      <w:pPr>
        <w:pStyle w:val="BodyText"/>
      </w:pPr>
      <m:oMathPara>
        <m:oMathParaPr>
          <m:jc m:val="center"/>
        </m:oMathParaPr>
        <m:oMath>
          <m:r>
            <m:rPr>
              <m:nor/>
            </m:rPr>
            <m:t>Sense of justice in grades</m:t>
          </m:r>
          <m:r>
            <m:rPr>
              <m:sty m:val="p"/>
            </m:rPr>
            <w:rPr>
              <w:rFonts w:ascii="Cambria Math" w:hAnsi="Cambria Math"/>
            </w:rPr>
            <m:t>=ln(</m:t>
          </m:r>
          <m:f>
            <m:fPr>
              <m:ctrlPr>
                <w:rPr>
                  <w:rFonts w:ascii="Cambria Math" w:hAnsi="Cambria Math"/>
                </w:rPr>
              </m:ctrlPr>
            </m:fPr>
            <m:num>
              <m:r>
                <m:rPr>
                  <m:nor/>
                </m:rPr>
                <m:t>grade obtained</m:t>
              </m:r>
            </m:num>
            <m:den>
              <m:r>
                <m:rPr>
                  <m:nor/>
                </m:rPr>
                <m:t>grade deserved</m:t>
              </m:r>
            </m:den>
          </m:f>
          <m:r>
            <m:rPr>
              <m:sty m:val="p"/>
            </m:rPr>
            <w:rPr>
              <w:rFonts w:ascii="Cambria Math" w:hAnsi="Cambria Math"/>
            </w:rPr>
            <m:t>)</m:t>
          </m:r>
          <m:r>
            <w:rPr>
              <w:rFonts w:ascii="Cambria Math" w:hAnsi="Cambria Math"/>
            </w:rPr>
            <m:t>  </m:t>
          </m:r>
          <m:d>
            <m:dPr>
              <m:ctrlPr>
                <w:rPr>
                  <w:rFonts w:ascii="Cambria Math" w:hAnsi="Cambria Math"/>
                </w:rPr>
              </m:ctrlPr>
            </m:dPr>
            <m:e>
              <m:r>
                <w:rPr>
                  <w:rFonts w:ascii="Cambria Math" w:hAnsi="Cambria Math"/>
                </w:rPr>
                <m:t>1</m:t>
              </m:r>
            </m:e>
          </m:d>
        </m:oMath>
      </m:oMathPara>
    </w:p>
    <w:p w14:paraId="54A17E2A" w14:textId="77777777" w:rsidR="002D324C" w:rsidRDefault="00B7202B">
      <w:pPr>
        <w:pStyle w:val="TableCaption"/>
      </w:pPr>
      <w:r>
        <w:lastRenderedPageBreak/>
        <w:t>Table 2: School variables</w:t>
      </w:r>
    </w:p>
    <w:tbl>
      <w:tblPr>
        <w:tblStyle w:val="Table"/>
        <w:tblW w:w="0" w:type="auto"/>
        <w:tblLook w:val="0000" w:firstRow="0" w:lastRow="0" w:firstColumn="0" w:lastColumn="0" w:noHBand="0" w:noVBand="0"/>
        <w:tblCaption w:val="Table 2: School variables"/>
      </w:tblPr>
      <w:tblGrid>
        <w:gridCol w:w="9026"/>
      </w:tblGrid>
      <w:tr w:rsidR="002D324C" w14:paraId="7A712BED" w14:textId="77777777">
        <w:tc>
          <w:tcPr>
            <w:tcW w:w="0" w:type="auto"/>
          </w:tcPr>
          <w:p w14:paraId="5271FFDA" w14:textId="77777777" w:rsidR="002D324C" w:rsidRDefault="00B7202B">
            <w:pPr>
              <w:pStyle w:val="Compact"/>
              <w:jc w:val="left"/>
            </w:pPr>
            <w:r>
              <w:rPr>
                <w:noProof/>
              </w:rPr>
              <w:drawing>
                <wp:inline distT="0" distB="0" distL="0" distR="0" wp14:anchorId="5822381E" wp14:editId="33CFCC6D">
                  <wp:extent cx="5943600" cy="2109176"/>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output/tables/desc01_esc.png"/>
                          <pic:cNvPicPr>
                            <a:picLocks noChangeAspect="1" noChangeArrowheads="1"/>
                          </pic:cNvPicPr>
                        </pic:nvPicPr>
                        <pic:blipFill>
                          <a:blip r:embed="rId9"/>
                          <a:stretch>
                            <a:fillRect/>
                          </a:stretch>
                        </pic:blipFill>
                        <pic:spPr bwMode="auto">
                          <a:xfrm>
                            <a:off x="0" y="0"/>
                            <a:ext cx="5943600" cy="2109176"/>
                          </a:xfrm>
                          <a:prstGeom prst="rect">
                            <a:avLst/>
                          </a:prstGeom>
                          <a:noFill/>
                          <a:ln w="9525">
                            <a:noFill/>
                            <a:headEnd/>
                            <a:tailEnd/>
                          </a:ln>
                        </pic:spPr>
                      </pic:pic>
                    </a:graphicData>
                  </a:graphic>
                </wp:inline>
              </w:drawing>
            </w:r>
          </w:p>
        </w:tc>
      </w:tr>
    </w:tbl>
    <w:p w14:paraId="62AF2C37" w14:textId="77777777" w:rsidR="002D324C" w:rsidRDefault="00B7202B">
      <w:pPr>
        <w:pStyle w:val="BodyText"/>
      </w:pPr>
      <w:r>
        <w:t xml:space="preserve">Table 2 shows the socio-economic level of </w:t>
      </w:r>
      <w:r>
        <w:t>the school, the main independent variable at the contextual level. This variable comes from administrative data of the Ministry of Education and corresponds to a classification in five socio-economic groups. Four variables are considered: 1) Mother’s educa</w:t>
      </w:r>
      <w:r>
        <w:t>tional level, 2) Father’s educational level, 3) Total household monthly income and 4) Vulnerability Index. The first three variables come from the questionnaire administered by the National System of Evaluation of Learning Results (SIMCE) to parents or gua</w:t>
      </w:r>
      <w:r>
        <w:t>rdians; and the fourth is provided by the National Board of School Aid and Scholarships (JUNAEB) (</w:t>
      </w:r>
      <w:hyperlink w:anchor="ref-mineduc_metodologia_2013">
        <w:r>
          <w:rPr>
            <w:rStyle w:val="Hyperlink"/>
          </w:rPr>
          <w:t>MINEDUC, 2013</w:t>
        </w:r>
      </w:hyperlink>
      <w:r>
        <w:t>).</w:t>
      </w:r>
    </w:p>
    <w:p w14:paraId="75402367" w14:textId="77777777" w:rsidR="002D324C" w:rsidRDefault="00B7202B">
      <w:pPr>
        <w:pStyle w:val="BodyText"/>
      </w:pPr>
      <w:r>
        <w:t>Control variables included student gender, political views of parents and students, city, type of school (public, private, subsidized), and number of books in the home.</w:t>
      </w:r>
    </w:p>
    <w:p w14:paraId="389B1610" w14:textId="77777777" w:rsidR="002D324C" w:rsidRDefault="00B7202B">
      <w:pPr>
        <w:pStyle w:val="Heading2"/>
      </w:pPr>
      <w:bookmarkStart w:id="8" w:name="methods"/>
      <w:bookmarkEnd w:id="7"/>
      <w:r>
        <w:t>Methods</w:t>
      </w:r>
    </w:p>
    <w:p w14:paraId="30AA302A" w14:textId="77777777" w:rsidR="002D324C" w:rsidRDefault="00B7202B">
      <w:pPr>
        <w:pStyle w:val="FirstParagraph"/>
      </w:pPr>
      <w:r>
        <w:t>Because the sample has a hierarchical str</w:t>
      </w:r>
      <w:r>
        <w:t>ucture (students nested in schools), multilevel regressions were estimated to contrast the hypotheses following the steps recommended to estimate and report using this model (</w:t>
      </w:r>
      <w:hyperlink w:anchor="ref-aguinis_bestpractice_2013a">
        <w:r>
          <w:rPr>
            <w:rStyle w:val="Hyperlink"/>
          </w:rPr>
          <w:t>Aguinis et al., 2013</w:t>
        </w:r>
      </w:hyperlink>
      <w:r>
        <w:t>). Since the two indicators of student perception of meritocracy are ordinal variables, we considered estimations according to this measurement (</w:t>
      </w:r>
      <w:hyperlink w:anchor="ref-arfan_ordinal_2017a">
        <w:r>
          <w:rPr>
            <w:rStyle w:val="Hyperlink"/>
          </w:rPr>
          <w:t>Arfan &amp; Sherwani, 2017</w:t>
        </w:r>
      </w:hyperlink>
      <w:r>
        <w:t>).</w:t>
      </w:r>
    </w:p>
    <w:p w14:paraId="0C06989F" w14:textId="77777777" w:rsidR="002D324C" w:rsidRDefault="00B7202B">
      <w:pPr>
        <w:pStyle w:val="BodyText"/>
      </w:pPr>
      <w:r>
        <w:t xml:space="preserve">Multilevel Ordinal Logit models uses the cumulative probability of a student’s responses up to </w:t>
      </w:r>
      <m:oMath>
        <m:r>
          <w:rPr>
            <w:rFonts w:ascii="Cambria Math" w:hAnsi="Cambria Math"/>
          </w:rPr>
          <m:t>C</m:t>
        </m:r>
      </m:oMath>
      <w:r>
        <w:t xml:space="preserve"> in the indicator, </w:t>
      </w:r>
      <m:oMath>
        <m:sSub>
          <m:sSubPr>
            <m:ctrlPr>
              <w:rPr>
                <w:rFonts w:ascii="Cambria Math" w:hAnsi="Cambria Math"/>
              </w:rPr>
            </m:ctrlPr>
          </m:sSubPr>
          <m:e>
            <m:r>
              <w:rPr>
                <w:rFonts w:ascii="Cambria Math" w:hAnsi="Cambria Math"/>
              </w:rPr>
              <m:t>Y</m:t>
            </m:r>
          </m:e>
          <m:sub>
            <m:r>
              <w:rPr>
                <w:rFonts w:ascii="Cambria Math" w:hAnsi="Cambria Math"/>
              </w:rPr>
              <m:t>cij</m:t>
            </m:r>
          </m:sub>
        </m:sSub>
      </m:oMath>
      <w:r>
        <w:t xml:space="preserve"> of student </w:t>
      </w:r>
      <m:oMath>
        <m:sSup>
          <m:sSupPr>
            <m:ctrlPr>
              <w:rPr>
                <w:rFonts w:ascii="Cambria Math" w:hAnsi="Cambria Math"/>
              </w:rPr>
            </m:ctrlPr>
          </m:sSupPr>
          <m:e>
            <m:r>
              <w:rPr>
                <w:rFonts w:ascii="Cambria Math" w:hAnsi="Cambria Math"/>
              </w:rPr>
              <m:t>i</m:t>
            </m:r>
          </m:e>
          <m:sup>
            <m:r>
              <w:rPr>
                <w:rFonts w:ascii="Cambria Math" w:hAnsi="Cambria Math"/>
              </w:rPr>
              <m:t>t</m:t>
            </m:r>
            <m:r>
              <w:rPr>
                <w:rFonts w:ascii="Cambria Math" w:hAnsi="Cambria Math"/>
              </w:rPr>
              <m:t>h</m:t>
            </m:r>
          </m:sup>
        </m:sSup>
      </m:oMath>
      <w:r>
        <w:t xml:space="preserve"> in a school (cluster) </w:t>
      </w:r>
      <m:oMath>
        <m:sSup>
          <m:sSupPr>
            <m:ctrlPr>
              <w:rPr>
                <w:rFonts w:ascii="Cambria Math" w:hAnsi="Cambria Math"/>
              </w:rPr>
            </m:ctrlPr>
          </m:sSupPr>
          <m:e>
            <m:r>
              <w:rPr>
                <w:rFonts w:ascii="Cambria Math" w:hAnsi="Cambria Math"/>
              </w:rPr>
              <m:t>j</m:t>
            </m:r>
          </m:e>
          <m:sup>
            <m:r>
              <w:rPr>
                <w:rFonts w:ascii="Cambria Math" w:hAnsi="Cambria Math"/>
              </w:rPr>
              <m:t>t</m:t>
            </m:r>
            <m:r>
              <w:rPr>
                <w:rFonts w:ascii="Cambria Math" w:hAnsi="Cambria Math"/>
              </w:rPr>
              <m:t>h</m:t>
            </m:r>
          </m:sup>
        </m:sSup>
      </m:oMath>
      <w:r>
        <w:t xml:space="preserve"> with </w:t>
      </w:r>
      <m:oMath>
        <m:r>
          <w:rPr>
            <w:rFonts w:ascii="Cambria Math" w:hAnsi="Cambria Math"/>
          </w:rPr>
          <m:t>C</m:t>
        </m:r>
      </m:oMath>
      <w:r>
        <w:t xml:space="preserve"> categories. The estimation considers an intercept for each r</w:t>
      </w:r>
      <w:r>
        <w:t xml:space="preserve">esponse category, conditional to the sense of justice in students’ grades, parents’ meritocracy perception, and controls. The model takes into account </w:t>
      </w:r>
      <m:oMath>
        <m:sSub>
          <m:sSubPr>
            <m:ctrlPr>
              <w:rPr>
                <w:rFonts w:ascii="Cambria Math" w:hAnsi="Cambria Math"/>
              </w:rPr>
            </m:ctrlPr>
          </m:sSubPr>
          <m:e>
            <m:r>
              <w:rPr>
                <w:rFonts w:ascii="Cambria Math" w:hAnsi="Cambria Math"/>
              </w:rPr>
              <m:t>u</m:t>
            </m:r>
          </m:e>
          <m:sub>
            <m:r>
              <w:rPr>
                <w:rFonts w:ascii="Cambria Math" w:hAnsi="Cambria Math"/>
              </w:rPr>
              <m:t>0</m:t>
            </m:r>
            <m:r>
              <w:rPr>
                <w:rFonts w:ascii="Cambria Math" w:hAnsi="Cambria Math"/>
              </w:rPr>
              <m:t>j</m:t>
            </m:r>
          </m:sub>
        </m:sSub>
      </m:oMath>
      <w:r>
        <w:t xml:space="preserve"> as the </w:t>
      </w:r>
      <w:r>
        <w:lastRenderedPageBreak/>
        <w:t xml:space="preserve">error term for a school </w:t>
      </w:r>
      <m:oMath>
        <m:r>
          <w:rPr>
            <w:rFonts w:ascii="Cambria Math" w:hAnsi="Cambria Math"/>
          </w:rPr>
          <m:t>j</m:t>
        </m:r>
      </m:oMath>
      <w:r>
        <w:t xml:space="preserve">and </w:t>
      </w:r>
      <m:oMath>
        <m:sSub>
          <m:sSubPr>
            <m:ctrlPr>
              <w:rPr>
                <w:rFonts w:ascii="Cambria Math" w:hAnsi="Cambria Math"/>
              </w:rPr>
            </m:ctrlPr>
          </m:sSubPr>
          <m:e>
            <m:r>
              <w:rPr>
                <w:rFonts w:ascii="Cambria Math" w:hAnsi="Cambria Math"/>
              </w:rPr>
              <m:t>e</m:t>
            </m:r>
          </m:e>
          <m:sub>
            <m:r>
              <w:rPr>
                <w:rFonts w:ascii="Cambria Math" w:hAnsi="Cambria Math"/>
              </w:rPr>
              <m:t>ij</m:t>
            </m:r>
          </m:sub>
        </m:sSub>
      </m:oMath>
      <w:r>
        <w:t xml:space="preserve"> as the estimation error for the individual </w:t>
      </w:r>
      <m:oMath>
        <m:r>
          <w:rPr>
            <w:rFonts w:ascii="Cambria Math" w:hAnsi="Cambria Math"/>
          </w:rPr>
          <m:t>i</m:t>
        </m:r>
      </m:oMath>
      <w:r>
        <w:t>in a schoo</w:t>
      </w:r>
      <w:r>
        <w:t xml:space="preserve">l </w:t>
      </w:r>
      <m:oMath>
        <m:r>
          <w:rPr>
            <w:rFonts w:ascii="Cambria Math" w:hAnsi="Cambria Math"/>
          </w:rPr>
          <m:t>j</m:t>
        </m:r>
      </m:oMath>
      <w:r>
        <w:t xml:space="preserve">. For the statistical computation we use the </w:t>
      </w:r>
      <w:r>
        <w:rPr>
          <w:rStyle w:val="VerbatimChar"/>
        </w:rPr>
        <w:t>ordinal</w:t>
      </w:r>
      <w:r>
        <w:t xml:space="preserve"> (</w:t>
      </w:r>
      <w:hyperlink w:anchor="ref-christensen_ordinal_2019">
        <w:r>
          <w:rPr>
            <w:rStyle w:val="Hyperlink"/>
          </w:rPr>
          <w:t>Christensen, 2019</w:t>
        </w:r>
      </w:hyperlink>
      <w:r>
        <w:t xml:space="preserve">) </w:t>
      </w:r>
      <w:r>
        <w:rPr>
          <w:rStyle w:val="VerbatimChar"/>
        </w:rPr>
        <w:t>R</w:t>
      </w:r>
      <w:r>
        <w:t xml:space="preserve"> library (</w:t>
      </w:r>
      <w:hyperlink w:anchor="ref-rcoreteam_language_2022">
        <w:r>
          <w:rPr>
            <w:rStyle w:val="Hyperlink"/>
          </w:rPr>
          <w:t>R Core Team, 2022</w:t>
        </w:r>
      </w:hyperlink>
      <w:r>
        <w:t>).</w:t>
      </w:r>
    </w:p>
    <w:p w14:paraId="7419CBAC" w14:textId="77777777" w:rsidR="002D324C" w:rsidRDefault="00B7202B">
      <w:pPr>
        <w:pStyle w:val="BodyText"/>
      </w:pPr>
      <w:r>
        <w:t xml:space="preserve">The analyses are based on hypotheses that have been pre-registered and can be accessed at </w:t>
      </w:r>
      <w:hyperlink r:id="rId10">
        <w:r>
          <w:rPr>
            <w:rStyle w:val="Hyperlink"/>
          </w:rPr>
          <w:t>https://osf.io/fazdx</w:t>
        </w:r>
      </w:hyperlink>
      <w:r>
        <w:t>.</w:t>
      </w:r>
    </w:p>
    <w:p w14:paraId="1CA7835E" w14:textId="77777777" w:rsidR="002D324C" w:rsidRDefault="00B7202B">
      <w:pPr>
        <w:pStyle w:val="Heading1"/>
      </w:pPr>
      <w:bookmarkStart w:id="9" w:name="results"/>
      <w:bookmarkEnd w:id="5"/>
      <w:bookmarkEnd w:id="8"/>
      <w:r>
        <w:t>Results</w:t>
      </w:r>
    </w:p>
    <w:p w14:paraId="6167669E" w14:textId="77777777" w:rsidR="002D324C" w:rsidRDefault="00B7202B">
      <w:pPr>
        <w:pStyle w:val="CaptionedFigure"/>
      </w:pPr>
      <w:r>
        <w:rPr>
          <w:noProof/>
        </w:rPr>
        <w:drawing>
          <wp:inline distT="0" distB="0" distL="0" distR="0" wp14:anchorId="45E23495" wp14:editId="120820CF">
            <wp:extent cx="5943600" cy="4160520"/>
            <wp:effectExtent l="0" t="0" r="0" b="0"/>
            <wp:docPr id="40" name="Picture" descr="Figure 2: Student and parents Perceived Meritocracy items"/>
            <wp:cNvGraphicFramePr/>
            <a:graphic xmlns:a="http://schemas.openxmlformats.org/drawingml/2006/main">
              <a:graphicData uri="http://schemas.openxmlformats.org/drawingml/2006/picture">
                <pic:pic xmlns:pic="http://schemas.openxmlformats.org/drawingml/2006/picture">
                  <pic:nvPicPr>
                    <pic:cNvPr id="41" name="Picture" descr="paper-blinded_files/figure-docx/likert-1.png"/>
                    <pic:cNvPicPr>
                      <a:picLocks noChangeAspect="1" noChangeArrowheads="1"/>
                    </pic:cNvPicPr>
                  </pic:nvPicPr>
                  <pic:blipFill>
                    <a:blip r:embed="rId11"/>
                    <a:stretch>
                      <a:fillRect/>
                    </a:stretch>
                  </pic:blipFill>
                  <pic:spPr bwMode="auto">
                    <a:xfrm>
                      <a:off x="0" y="0"/>
                      <a:ext cx="5943600" cy="4160520"/>
                    </a:xfrm>
                    <a:prstGeom prst="rect">
                      <a:avLst/>
                    </a:prstGeom>
                    <a:noFill/>
                    <a:ln w="9525">
                      <a:noFill/>
                      <a:headEnd/>
                      <a:tailEnd/>
                    </a:ln>
                  </pic:spPr>
                </pic:pic>
              </a:graphicData>
            </a:graphic>
          </wp:inline>
        </w:drawing>
      </w:r>
    </w:p>
    <w:p w14:paraId="56D8A173" w14:textId="77777777" w:rsidR="002D324C" w:rsidRDefault="00B7202B">
      <w:pPr>
        <w:pStyle w:val="ImageCaption"/>
      </w:pPr>
      <w:r>
        <w:t>Figure 2: Student and parents Perceived Meritocracy items</w:t>
      </w:r>
    </w:p>
    <w:p w14:paraId="4FB6A1C0" w14:textId="77777777" w:rsidR="002D324C" w:rsidRDefault="00B7202B">
      <w:pPr>
        <w:pStyle w:val="BodyText"/>
      </w:pPr>
      <w:r>
        <w:t xml:space="preserve">As an antecedent to the estimates with multilevel models that are detailed below, Figure 2 compares the distribution of the variables of </w:t>
      </w:r>
      <w:r>
        <w:t>meritocracy perception of students and parents or guardians. The results show that in general there is a high perception of meritocracy, both for students and their parents or guardians in both measurements. At the same time, more than 80% of the answers r</w:t>
      </w:r>
      <w:r>
        <w:t>egarding the importance of hard work are concentrated in the categories of “Important” and “Very important,” both on the part of the students and their parents or guardians. In addition, the lower panel shows the percentage of responses to the claim that i</w:t>
      </w:r>
      <w:r>
        <w:t xml:space="preserve">n Chile people who work hard get ahead. A similar distribution can be observed in the responses </w:t>
      </w:r>
      <w:r>
        <w:lastRenderedPageBreak/>
        <w:t>of the top panel variable, concentrating 81% of student responses in the “Agree” and “Strongly Agree” categories and 82% in the case of the responses of their p</w:t>
      </w:r>
      <w:r>
        <w:t>arents or guardians.</w:t>
      </w:r>
    </w:p>
    <w:p w14:paraId="2C682EF3" w14:textId="77777777" w:rsidR="002D324C" w:rsidRDefault="00B7202B">
      <w:pPr>
        <w:pStyle w:val="CaptionedFigure"/>
      </w:pPr>
      <w:r>
        <w:rPr>
          <w:noProof/>
        </w:rPr>
        <w:drawing>
          <wp:inline distT="0" distB="0" distL="0" distR="0" wp14:anchorId="5CDF4F28" wp14:editId="7DECA6F1">
            <wp:extent cx="5943600" cy="4160520"/>
            <wp:effectExtent l="0" t="0" r="0" b="0"/>
            <wp:docPr id="43" name="Picture" descr="Figure 3: Distribution of average deserved and obtained grades"/>
            <wp:cNvGraphicFramePr/>
            <a:graphic xmlns:a="http://schemas.openxmlformats.org/drawingml/2006/main">
              <a:graphicData uri="http://schemas.openxmlformats.org/drawingml/2006/picture">
                <pic:pic xmlns:pic="http://schemas.openxmlformats.org/drawingml/2006/picture">
                  <pic:nvPicPr>
                    <pic:cNvPr id="44" name="Picture" descr="paper-blinded_files/figure-docx/dens-sjust-1.png"/>
                    <pic:cNvPicPr>
                      <a:picLocks noChangeAspect="1" noChangeArrowheads="1"/>
                    </pic:cNvPicPr>
                  </pic:nvPicPr>
                  <pic:blipFill>
                    <a:blip r:embed="rId12"/>
                    <a:stretch>
                      <a:fillRect/>
                    </a:stretch>
                  </pic:blipFill>
                  <pic:spPr bwMode="auto">
                    <a:xfrm>
                      <a:off x="0" y="0"/>
                      <a:ext cx="5943600" cy="4160520"/>
                    </a:xfrm>
                    <a:prstGeom prst="rect">
                      <a:avLst/>
                    </a:prstGeom>
                    <a:noFill/>
                    <a:ln w="9525">
                      <a:noFill/>
                      <a:headEnd/>
                      <a:tailEnd/>
                    </a:ln>
                  </pic:spPr>
                </pic:pic>
              </a:graphicData>
            </a:graphic>
          </wp:inline>
        </w:drawing>
      </w:r>
    </w:p>
    <w:p w14:paraId="33DDDED8" w14:textId="77777777" w:rsidR="002D324C" w:rsidRDefault="00B7202B">
      <w:pPr>
        <w:pStyle w:val="ImageCaption"/>
      </w:pPr>
      <w:r>
        <w:t>Figure 3: Distribution of average deserved and obtained grades</w:t>
      </w:r>
    </w:p>
    <w:p w14:paraId="61BAD1A5" w14:textId="77777777" w:rsidR="002D324C" w:rsidRDefault="00B7202B">
      <w:pPr>
        <w:pStyle w:val="BodyText"/>
      </w:pPr>
      <w:r>
        <w:t>Regarding the fairness in school grading, Figure 3 shows the distribution of the variables corresponding to the average grades obtained and deserved that the students dec</w:t>
      </w:r>
      <w:r>
        <w:t>lared (in a range of 1 to 7, with 7 being the best grade). As expected, the average of the deserved grade (</w:t>
      </w:r>
      <w:r>
        <w:rPr>
          <w:i/>
          <w:iCs/>
        </w:rPr>
        <w:t>M</w:t>
      </w:r>
      <w:r>
        <w:t xml:space="preserve"> = 6.01) is greater than that obtained (</w:t>
      </w:r>
      <w:r>
        <w:rPr>
          <w:i/>
          <w:iCs/>
        </w:rPr>
        <w:t>M</w:t>
      </w:r>
      <w:r>
        <w:t xml:space="preserve"> = 5.82), although the difference is small. On the other hand, when comparing the distributions, it can be </w:t>
      </w:r>
      <w:r>
        <w:t>seen that the grade obtained is less dispersed (</w:t>
      </w:r>
      <w:r>
        <w:rPr>
          <w:i/>
          <w:iCs/>
        </w:rPr>
        <w:t>DS</w:t>
      </w:r>
      <w:r>
        <w:t xml:space="preserve"> = 0.58) than the grade deserved (</w:t>
      </w:r>
      <w:r>
        <w:rPr>
          <w:i/>
          <w:iCs/>
        </w:rPr>
        <w:t>DS</w:t>
      </w:r>
      <w:r>
        <w:t xml:space="preserve"> = 0.64).</w:t>
      </w:r>
    </w:p>
    <w:p w14:paraId="5709843A" w14:textId="77777777" w:rsidR="002D324C" w:rsidRDefault="00B7202B">
      <w:pPr>
        <w:pStyle w:val="BodyText"/>
      </w:pPr>
      <w:r>
        <w:t>The correlations between the main variables of the study are presented in Figure 4. To observe the correlations between the perception of meritocracy of student</w:t>
      </w:r>
      <w:r>
        <w:t>s and sense of justice in grading, a sample was used that considered only the valid answers of students (</w:t>
      </w:r>
      <w:r>
        <w:rPr>
          <w:i/>
          <w:iCs/>
        </w:rPr>
        <w:t>n</w:t>
      </w:r>
      <w:r>
        <w:t xml:space="preserve"> = 1382), while for the correlations with the perception of meritocracy of the parents or guardians, this sample considered only the cases of those st</w:t>
      </w:r>
      <w:r>
        <w:t>udents who had information about their parents’ or guardians’ opinions (</w:t>
      </w:r>
      <w:r>
        <w:rPr>
          <w:i/>
          <w:iCs/>
        </w:rPr>
        <w:t>n</w:t>
      </w:r>
      <w:r>
        <w:t xml:space="preserve"> = 541).</w:t>
      </w:r>
    </w:p>
    <w:p w14:paraId="23228462" w14:textId="77777777" w:rsidR="002D324C" w:rsidRDefault="00B7202B">
      <w:pPr>
        <w:pStyle w:val="CaptionedFigure"/>
      </w:pPr>
      <w:r>
        <w:rPr>
          <w:noProof/>
        </w:rPr>
        <w:lastRenderedPageBreak/>
        <w:drawing>
          <wp:inline distT="0" distB="0" distL="0" distR="0" wp14:anchorId="7ACD5D97" wp14:editId="338C5561">
            <wp:extent cx="5943600" cy="4160520"/>
            <wp:effectExtent l="0" t="0" r="0" b="0"/>
            <wp:docPr id="46" name="Picture" descr="Figure 4: Pearson’s correlation matrix for perception of meritocracy and sense of justice in grades"/>
            <wp:cNvGraphicFramePr/>
            <a:graphic xmlns:a="http://schemas.openxmlformats.org/drawingml/2006/main">
              <a:graphicData uri="http://schemas.openxmlformats.org/drawingml/2006/picture">
                <pic:pic xmlns:pic="http://schemas.openxmlformats.org/drawingml/2006/picture">
                  <pic:nvPicPr>
                    <pic:cNvPr id="47" name="Picture" descr="paper-blinded_files/figure-docx/correl-1.png"/>
                    <pic:cNvPicPr>
                      <a:picLocks noChangeAspect="1" noChangeArrowheads="1"/>
                    </pic:cNvPicPr>
                  </pic:nvPicPr>
                  <pic:blipFill>
                    <a:blip r:embed="rId13"/>
                    <a:stretch>
                      <a:fillRect/>
                    </a:stretch>
                  </pic:blipFill>
                  <pic:spPr bwMode="auto">
                    <a:xfrm>
                      <a:off x="0" y="0"/>
                      <a:ext cx="5943600" cy="4160520"/>
                    </a:xfrm>
                    <a:prstGeom prst="rect">
                      <a:avLst/>
                    </a:prstGeom>
                    <a:noFill/>
                    <a:ln w="9525">
                      <a:noFill/>
                      <a:headEnd/>
                      <a:tailEnd/>
                    </a:ln>
                  </pic:spPr>
                </pic:pic>
              </a:graphicData>
            </a:graphic>
          </wp:inline>
        </w:drawing>
      </w:r>
    </w:p>
    <w:p w14:paraId="7E3D58DF" w14:textId="77777777" w:rsidR="002D324C" w:rsidRDefault="00B7202B">
      <w:pPr>
        <w:pStyle w:val="ImageCaption"/>
      </w:pPr>
      <w:r>
        <w:t>Figure 4: Pearson’s correlation matrix for perception of meritocracy and sense of justice in grades</w:t>
      </w:r>
    </w:p>
    <w:p w14:paraId="128768D6" w14:textId="77777777" w:rsidR="002D324C" w:rsidRDefault="00B7202B">
      <w:pPr>
        <w:pStyle w:val="BodyText"/>
      </w:pPr>
      <w:r>
        <w:t xml:space="preserve">In the matrix we observe correlations with a small effect size although </w:t>
      </w:r>
      <w:r>
        <w:t xml:space="preserve">several reach the significance level of </w:t>
      </w:r>
      <w:r>
        <w:rPr>
          <w:i/>
          <w:iCs/>
        </w:rPr>
        <w:t>p</w:t>
      </w:r>
      <w:r>
        <w:t xml:space="preserve"> &lt; 0.05 (given the statistical power of the sample size). The highest correlations refer to the meritocracy indicators between students and parents or guardians, while the item “importance of hard work” from the par</w:t>
      </w:r>
      <w:r>
        <w:t>ent/guardian responses is that which shows the highest association with the items of meritocracy perception of students. For those items of justice in grading, there is some degree of correlation between them, but between the items about justice and the it</w:t>
      </w:r>
      <w:r>
        <w:t>ems regarding meritocracy correlations are rather low.</w:t>
      </w:r>
    </w:p>
    <w:p w14:paraId="6FCD9D1A" w14:textId="77777777" w:rsidR="002D324C" w:rsidRDefault="00B7202B">
      <w:pPr>
        <w:pStyle w:val="Heading2"/>
      </w:pPr>
      <w:bookmarkStart w:id="10" w:name="multivariate-analysis"/>
      <w:r>
        <w:t>Multivariate Analysis</w:t>
      </w:r>
    </w:p>
    <w:p w14:paraId="3E10D399" w14:textId="77777777" w:rsidR="002D324C" w:rsidRDefault="00B7202B">
      <w:pPr>
        <w:pStyle w:val="FirstParagraph"/>
      </w:pPr>
      <w:r>
        <w:t>This section presents the results of the multilevel estimation for the two variables of students’ perception of meritocracy separately. Table ?? presents the results of the estima</w:t>
      </w:r>
      <w:r>
        <w:t>tion of the multilevel ordinal regression model for the variable of “importance attributed to hard work to get ahead”. The estimates of the models follow an order of increasing complexity in order to analyze the behavior of the coefficients as they are con</w:t>
      </w:r>
      <w:r>
        <w:t xml:space="preserve">trolled by additional predictors. Under </w:t>
      </w:r>
      <w:r>
        <w:lastRenderedPageBreak/>
        <w:t>this logic, simple models for the main variables are first estimated, then multivariate models, and finally controls and interactions are introduced.</w:t>
      </w:r>
    </w:p>
    <w:p w14:paraId="269276D1" w14:textId="77777777" w:rsidR="002D324C" w:rsidRPr="0041669B" w:rsidRDefault="00B7202B">
      <w:pPr>
        <w:pStyle w:val="BodyText"/>
        <w:rPr>
          <w:lang w:val="es-CL"/>
        </w:rPr>
      </w:pPr>
      <w:r w:rsidRPr="0041669B">
        <w:rPr>
          <w:lang w:val="es-CL"/>
        </w:rPr>
        <w:t>Model 1</w:t>
      </w:r>
    </w:p>
    <w:p w14:paraId="5BE4E86C" w14:textId="77777777" w:rsidR="002D324C" w:rsidRPr="0041669B" w:rsidRDefault="00B7202B">
      <w:pPr>
        <w:pStyle w:val="BodyText"/>
        <w:rPr>
          <w:lang w:val="es-CL"/>
        </w:rPr>
      </w:pPr>
      <w:r w:rsidRPr="0041669B">
        <w:rPr>
          <w:lang w:val="es-CL"/>
        </w:rPr>
        <w:t>Model 2</w:t>
      </w:r>
    </w:p>
    <w:p w14:paraId="77B54F6C" w14:textId="77777777" w:rsidR="002D324C" w:rsidRPr="0041669B" w:rsidRDefault="00B7202B">
      <w:pPr>
        <w:pStyle w:val="BodyText"/>
        <w:rPr>
          <w:lang w:val="es-CL"/>
        </w:rPr>
      </w:pPr>
      <w:r w:rsidRPr="0041669B">
        <w:rPr>
          <w:lang w:val="es-CL"/>
        </w:rPr>
        <w:t>Model 3</w:t>
      </w:r>
    </w:p>
    <w:p w14:paraId="01B4DA6C" w14:textId="77777777" w:rsidR="002D324C" w:rsidRPr="0041669B" w:rsidRDefault="00B7202B">
      <w:pPr>
        <w:pStyle w:val="BodyText"/>
        <w:rPr>
          <w:lang w:val="es-CL"/>
        </w:rPr>
      </w:pPr>
      <w:r w:rsidRPr="0041669B">
        <w:rPr>
          <w:lang w:val="es-CL"/>
        </w:rPr>
        <w:t>Model 4</w:t>
      </w:r>
    </w:p>
    <w:p w14:paraId="122C2233" w14:textId="77777777" w:rsidR="002D324C" w:rsidRPr="0041669B" w:rsidRDefault="00B7202B">
      <w:pPr>
        <w:pStyle w:val="BodyText"/>
        <w:rPr>
          <w:lang w:val="es-CL"/>
        </w:rPr>
      </w:pPr>
      <w:r w:rsidRPr="0041669B">
        <w:rPr>
          <w:lang w:val="es-CL"/>
        </w:rPr>
        <w:t>Model 5</w:t>
      </w:r>
    </w:p>
    <w:p w14:paraId="4228C483" w14:textId="77777777" w:rsidR="002D324C" w:rsidRDefault="00B7202B">
      <w:pPr>
        <w:pStyle w:val="BodyText"/>
      </w:pPr>
      <w:r>
        <w:t>Sense of Justice in grades</w:t>
      </w:r>
      <w:r>
        <w:t xml:space="preserve"> - Indirect (ln)</w:t>
      </w:r>
    </w:p>
    <w:p w14:paraId="3107B919" w14:textId="77777777" w:rsidR="002D324C" w:rsidRDefault="00B7202B">
      <w:pPr>
        <w:pStyle w:val="BodyText"/>
      </w:pPr>
      <w:r>
        <w:t>0.38</w:t>
      </w:r>
    </w:p>
    <w:p w14:paraId="1054AFF4" w14:textId="77777777" w:rsidR="002D324C" w:rsidRDefault="00B7202B">
      <w:pPr>
        <w:pStyle w:val="BodyText"/>
      </w:pPr>
      <w:r>
        <w:t>0.33</w:t>
      </w:r>
    </w:p>
    <w:p w14:paraId="1BEEDC24" w14:textId="77777777" w:rsidR="002D324C" w:rsidRDefault="00B7202B">
      <w:pPr>
        <w:pStyle w:val="BodyText"/>
      </w:pPr>
      <w:r>
        <w:t>0.21</w:t>
      </w:r>
    </w:p>
    <w:p w14:paraId="358002E8" w14:textId="77777777" w:rsidR="002D324C" w:rsidRDefault="00B7202B">
      <w:pPr>
        <w:pStyle w:val="BodyText"/>
      </w:pPr>
      <w:r>
        <w:t>0.14</w:t>
      </w:r>
    </w:p>
    <w:p w14:paraId="0AFC501B" w14:textId="77777777" w:rsidR="002D324C" w:rsidRDefault="00B7202B">
      <w:pPr>
        <w:pStyle w:val="BodyText"/>
      </w:pPr>
      <w:r>
        <w:t>(0.52)</w:t>
      </w:r>
    </w:p>
    <w:p w14:paraId="0C99DCC6" w14:textId="77777777" w:rsidR="002D324C" w:rsidRDefault="00B7202B">
      <w:pPr>
        <w:pStyle w:val="BodyText"/>
      </w:pPr>
      <w:r>
        <w:t>(0.52)</w:t>
      </w:r>
    </w:p>
    <w:p w14:paraId="05B75DEB" w14:textId="77777777" w:rsidR="002D324C" w:rsidRDefault="00B7202B">
      <w:pPr>
        <w:pStyle w:val="BodyText"/>
      </w:pPr>
      <w:r>
        <w:t>(1.10)</w:t>
      </w:r>
    </w:p>
    <w:p w14:paraId="669AA682" w14:textId="77777777" w:rsidR="002D324C" w:rsidRDefault="00B7202B">
      <w:pPr>
        <w:pStyle w:val="BodyText"/>
      </w:pPr>
      <w:r>
        <w:t>(1.10)</w:t>
      </w:r>
    </w:p>
    <w:p w14:paraId="55F2B486" w14:textId="77777777" w:rsidR="002D324C" w:rsidRDefault="00B7202B">
      <w:pPr>
        <w:pStyle w:val="BodyText"/>
      </w:pPr>
      <w:r>
        <w:t>Sense of Justice in grades - Direct (ref: The ones I deserve)</w:t>
      </w:r>
    </w:p>
    <w:p w14:paraId="5B0456B7" w14:textId="77777777" w:rsidR="002D324C" w:rsidRDefault="00B7202B">
      <w:pPr>
        <w:pStyle w:val="BodyText"/>
      </w:pPr>
      <w:r>
        <w:t>Less than I deserve</w:t>
      </w:r>
    </w:p>
    <w:p w14:paraId="507F82BF" w14:textId="77777777" w:rsidR="002D324C" w:rsidRDefault="00B7202B">
      <w:pPr>
        <w:pStyle w:val="BodyText"/>
      </w:pPr>
      <w:r>
        <w:t>-0.19</w:t>
      </w:r>
    </w:p>
    <w:p w14:paraId="46C7B22D" w14:textId="77777777" w:rsidR="002D324C" w:rsidRDefault="00B7202B">
      <w:pPr>
        <w:pStyle w:val="BodyText"/>
      </w:pPr>
      <w:r>
        <w:t>-0.18</w:t>
      </w:r>
    </w:p>
    <w:p w14:paraId="760B4B8D" w14:textId="77777777" w:rsidR="002D324C" w:rsidRDefault="00B7202B">
      <w:pPr>
        <w:pStyle w:val="BodyText"/>
      </w:pPr>
      <w:r>
        <w:lastRenderedPageBreak/>
        <w:t>-0.15</w:t>
      </w:r>
    </w:p>
    <w:p w14:paraId="2A5E4CF2" w14:textId="77777777" w:rsidR="002D324C" w:rsidRDefault="00B7202B">
      <w:pPr>
        <w:pStyle w:val="BodyText"/>
      </w:pPr>
      <w:r>
        <w:t>2.21</w:t>
      </w:r>
    </w:p>
    <w:p w14:paraId="7EBAA8F7" w14:textId="77777777" w:rsidR="002D324C" w:rsidRDefault="00B7202B">
      <w:pPr>
        <w:pStyle w:val="BodyText"/>
      </w:pPr>
      <w:r>
        <w:t>(0.13)</w:t>
      </w:r>
    </w:p>
    <w:p w14:paraId="59F10FC1" w14:textId="77777777" w:rsidR="002D324C" w:rsidRDefault="00B7202B">
      <w:pPr>
        <w:pStyle w:val="BodyText"/>
      </w:pPr>
      <w:r>
        <w:t>(0.14)</w:t>
      </w:r>
    </w:p>
    <w:p w14:paraId="0FF63B0E" w14:textId="77777777" w:rsidR="002D324C" w:rsidRDefault="00B7202B">
      <w:pPr>
        <w:pStyle w:val="BodyText"/>
      </w:pPr>
      <w:r>
        <w:t>(0.25)</w:t>
      </w:r>
    </w:p>
    <w:p w14:paraId="744436B0" w14:textId="77777777" w:rsidR="002D324C" w:rsidRDefault="00B7202B">
      <w:pPr>
        <w:pStyle w:val="BodyText"/>
      </w:pPr>
      <w:r>
        <w:t>(1.24)</w:t>
      </w:r>
    </w:p>
    <w:p w14:paraId="77F2FD63" w14:textId="77777777" w:rsidR="002D324C" w:rsidRDefault="00B7202B">
      <w:pPr>
        <w:pStyle w:val="BodyText"/>
      </w:pPr>
      <w:r>
        <w:t>More than I deserve</w:t>
      </w:r>
    </w:p>
    <w:p w14:paraId="3FEFBE1E" w14:textId="77777777" w:rsidR="002D324C" w:rsidRDefault="00B7202B">
      <w:pPr>
        <w:pStyle w:val="BodyText"/>
      </w:pPr>
      <w:r>
        <w:t>-0.13</w:t>
      </w:r>
    </w:p>
    <w:p w14:paraId="6B5D682D" w14:textId="77777777" w:rsidR="002D324C" w:rsidRDefault="00B7202B">
      <w:pPr>
        <w:pStyle w:val="BodyText"/>
      </w:pPr>
      <w:r>
        <w:t>-0.14</w:t>
      </w:r>
    </w:p>
    <w:p w14:paraId="79727A09" w14:textId="77777777" w:rsidR="002D324C" w:rsidRDefault="00B7202B">
      <w:pPr>
        <w:pStyle w:val="BodyText"/>
      </w:pPr>
      <w:r>
        <w:t>-0.44</w:t>
      </w:r>
    </w:p>
    <w:p w14:paraId="37C0967E" w14:textId="77777777" w:rsidR="002D324C" w:rsidRDefault="00B7202B">
      <w:pPr>
        <w:pStyle w:val="BodyText"/>
      </w:pPr>
      <w:r>
        <w:t>-0.79</w:t>
      </w:r>
    </w:p>
    <w:p w14:paraId="725A36EA" w14:textId="77777777" w:rsidR="002D324C" w:rsidRDefault="00B7202B">
      <w:pPr>
        <w:pStyle w:val="BodyText"/>
      </w:pPr>
      <w:r>
        <w:t>(0.16)</w:t>
      </w:r>
    </w:p>
    <w:p w14:paraId="09F9925E" w14:textId="77777777" w:rsidR="002D324C" w:rsidRDefault="00B7202B">
      <w:pPr>
        <w:pStyle w:val="BodyText"/>
      </w:pPr>
      <w:r>
        <w:t>(0.16)</w:t>
      </w:r>
    </w:p>
    <w:p w14:paraId="4670CE3B" w14:textId="77777777" w:rsidR="002D324C" w:rsidRDefault="00B7202B">
      <w:pPr>
        <w:pStyle w:val="BodyText"/>
      </w:pPr>
      <w:r>
        <w:t>(0.25)</w:t>
      </w:r>
    </w:p>
    <w:p w14:paraId="70A47C1B" w14:textId="77777777" w:rsidR="002D324C" w:rsidRDefault="00B7202B">
      <w:pPr>
        <w:pStyle w:val="BodyText"/>
      </w:pPr>
      <w:r>
        <w:t>(0.98)</w:t>
      </w:r>
    </w:p>
    <w:p w14:paraId="713A0D5E" w14:textId="77777777" w:rsidR="002D324C" w:rsidRDefault="00B7202B">
      <w:pPr>
        <w:pStyle w:val="BodyText"/>
      </w:pPr>
      <w:r>
        <w:t>Parental Perc. Meritocracy (ref: Not important)</w:t>
      </w:r>
    </w:p>
    <w:p w14:paraId="5B1FCF33" w14:textId="77777777" w:rsidR="002D324C" w:rsidRDefault="00B7202B">
      <w:pPr>
        <w:pStyle w:val="BodyText"/>
      </w:pPr>
      <w:r>
        <w:t>Hard work is important¹</w:t>
      </w:r>
    </w:p>
    <w:p w14:paraId="6E5CC1B3" w14:textId="77777777" w:rsidR="002D324C" w:rsidRDefault="00B7202B">
      <w:pPr>
        <w:pStyle w:val="BodyText"/>
      </w:pPr>
      <w:r>
        <w:t>1.21 ***</w:t>
      </w:r>
    </w:p>
    <w:p w14:paraId="777FD8A0" w14:textId="77777777" w:rsidR="002D324C" w:rsidRDefault="00B7202B">
      <w:pPr>
        <w:pStyle w:val="BodyText"/>
      </w:pPr>
      <w:r>
        <w:t>1.44 ***</w:t>
      </w:r>
    </w:p>
    <w:p w14:paraId="7EA661D7" w14:textId="77777777" w:rsidR="002D324C" w:rsidRDefault="00B7202B">
      <w:pPr>
        <w:pStyle w:val="BodyText"/>
      </w:pPr>
      <w:r>
        <w:t>(0.36)</w:t>
      </w:r>
    </w:p>
    <w:p w14:paraId="50046EB7" w14:textId="77777777" w:rsidR="002D324C" w:rsidRDefault="00B7202B">
      <w:pPr>
        <w:pStyle w:val="BodyText"/>
      </w:pPr>
      <w:r>
        <w:lastRenderedPageBreak/>
        <w:t>(0.42)</w:t>
      </w:r>
    </w:p>
    <w:p w14:paraId="551834D3" w14:textId="77777777" w:rsidR="002D324C" w:rsidRDefault="00B7202B">
      <w:pPr>
        <w:pStyle w:val="BodyText"/>
      </w:pPr>
      <w:r>
        <w:t>Household income (ref: Quintile 1)</w:t>
      </w:r>
    </w:p>
    <w:p w14:paraId="1CAF7465" w14:textId="77777777" w:rsidR="002D324C" w:rsidRDefault="00B7202B">
      <w:pPr>
        <w:pStyle w:val="BodyText"/>
      </w:pPr>
      <w:r>
        <w:t>Quintile 2</w:t>
      </w:r>
    </w:p>
    <w:p w14:paraId="12111632" w14:textId="77777777" w:rsidR="002D324C" w:rsidRDefault="00B7202B">
      <w:pPr>
        <w:pStyle w:val="BodyText"/>
      </w:pPr>
      <w:r>
        <w:t>0.14</w:t>
      </w:r>
    </w:p>
    <w:p w14:paraId="348D24ED" w14:textId="77777777" w:rsidR="002D324C" w:rsidRDefault="00B7202B">
      <w:pPr>
        <w:pStyle w:val="BodyText"/>
      </w:pPr>
      <w:r>
        <w:t>0.07</w:t>
      </w:r>
    </w:p>
    <w:p w14:paraId="25CE6ABF" w14:textId="77777777" w:rsidR="002D324C" w:rsidRDefault="00B7202B">
      <w:pPr>
        <w:pStyle w:val="BodyText"/>
      </w:pPr>
      <w:r>
        <w:t>(0.31)</w:t>
      </w:r>
    </w:p>
    <w:p w14:paraId="7AE1E245" w14:textId="77777777" w:rsidR="002D324C" w:rsidRDefault="00B7202B">
      <w:pPr>
        <w:pStyle w:val="BodyText"/>
      </w:pPr>
      <w:r>
        <w:t>(0.31)</w:t>
      </w:r>
    </w:p>
    <w:p w14:paraId="46B27CCF" w14:textId="77777777" w:rsidR="002D324C" w:rsidRDefault="00B7202B">
      <w:pPr>
        <w:pStyle w:val="BodyText"/>
      </w:pPr>
      <w:r>
        <w:t>Quintile 3</w:t>
      </w:r>
    </w:p>
    <w:p w14:paraId="486AE1E6" w14:textId="77777777" w:rsidR="002D324C" w:rsidRDefault="00B7202B">
      <w:pPr>
        <w:pStyle w:val="BodyText"/>
      </w:pPr>
      <w:r>
        <w:t>0.75 *</w:t>
      </w:r>
    </w:p>
    <w:p w14:paraId="47690015" w14:textId="77777777" w:rsidR="002D324C" w:rsidRDefault="00B7202B">
      <w:pPr>
        <w:pStyle w:val="BodyText"/>
      </w:pPr>
      <w:r>
        <w:t>0.68 *</w:t>
      </w:r>
    </w:p>
    <w:p w14:paraId="22350311" w14:textId="77777777" w:rsidR="002D324C" w:rsidRDefault="00B7202B">
      <w:pPr>
        <w:pStyle w:val="BodyText"/>
      </w:pPr>
      <w:r>
        <w:t>(0.31)</w:t>
      </w:r>
    </w:p>
    <w:p w14:paraId="66C36A0E" w14:textId="77777777" w:rsidR="002D324C" w:rsidRDefault="00B7202B">
      <w:pPr>
        <w:pStyle w:val="BodyText"/>
      </w:pPr>
      <w:r>
        <w:t>(0.32)</w:t>
      </w:r>
    </w:p>
    <w:p w14:paraId="71C894D7" w14:textId="77777777" w:rsidR="002D324C" w:rsidRDefault="00B7202B">
      <w:pPr>
        <w:pStyle w:val="BodyText"/>
      </w:pPr>
      <w:r>
        <w:t>Quintile 4</w:t>
      </w:r>
    </w:p>
    <w:p w14:paraId="370302AD" w14:textId="77777777" w:rsidR="002D324C" w:rsidRDefault="00B7202B">
      <w:pPr>
        <w:pStyle w:val="BodyText"/>
      </w:pPr>
      <w:r>
        <w:t>0.64 *</w:t>
      </w:r>
    </w:p>
    <w:p w14:paraId="098A8962" w14:textId="77777777" w:rsidR="002D324C" w:rsidRDefault="00B7202B">
      <w:pPr>
        <w:pStyle w:val="BodyText"/>
      </w:pPr>
      <w:r>
        <w:t>0.47</w:t>
      </w:r>
    </w:p>
    <w:p w14:paraId="22C5229C" w14:textId="77777777" w:rsidR="002D324C" w:rsidRDefault="00B7202B">
      <w:pPr>
        <w:pStyle w:val="BodyText"/>
      </w:pPr>
      <w:r>
        <w:t>(0.32)</w:t>
      </w:r>
    </w:p>
    <w:p w14:paraId="7FCD8260" w14:textId="77777777" w:rsidR="002D324C" w:rsidRDefault="00B7202B">
      <w:pPr>
        <w:pStyle w:val="BodyText"/>
      </w:pPr>
      <w:r>
        <w:t>(0.33)</w:t>
      </w:r>
    </w:p>
    <w:p w14:paraId="0A0F9690" w14:textId="77777777" w:rsidR="002D324C" w:rsidRDefault="00B7202B">
      <w:pPr>
        <w:pStyle w:val="BodyText"/>
      </w:pPr>
      <w:r>
        <w:t>Quintile 5</w:t>
      </w:r>
    </w:p>
    <w:p w14:paraId="130FC531" w14:textId="77777777" w:rsidR="002D324C" w:rsidRDefault="00B7202B">
      <w:pPr>
        <w:pStyle w:val="BodyText"/>
      </w:pPr>
      <w:r>
        <w:t>0.75 *</w:t>
      </w:r>
    </w:p>
    <w:p w14:paraId="5F0CA916" w14:textId="77777777" w:rsidR="002D324C" w:rsidRDefault="00B7202B">
      <w:pPr>
        <w:pStyle w:val="BodyText"/>
      </w:pPr>
      <w:r>
        <w:t>0.50</w:t>
      </w:r>
    </w:p>
    <w:p w14:paraId="03BFAB5B" w14:textId="77777777" w:rsidR="002D324C" w:rsidRDefault="00B7202B">
      <w:pPr>
        <w:pStyle w:val="BodyText"/>
      </w:pPr>
      <w:r>
        <w:lastRenderedPageBreak/>
        <w:t>(0.37)</w:t>
      </w:r>
    </w:p>
    <w:p w14:paraId="6B1D66EC" w14:textId="77777777" w:rsidR="002D324C" w:rsidRDefault="00B7202B">
      <w:pPr>
        <w:pStyle w:val="BodyText"/>
      </w:pPr>
      <w:r>
        <w:t>(0.38)</w:t>
      </w:r>
    </w:p>
    <w:p w14:paraId="620253A8" w14:textId="77777777" w:rsidR="002D324C" w:rsidRDefault="00B7202B">
      <w:pPr>
        <w:pStyle w:val="BodyText"/>
      </w:pPr>
      <w:r>
        <w:t>Quintile Don’t know/No Answer</w:t>
      </w:r>
    </w:p>
    <w:p w14:paraId="0E5051D7" w14:textId="77777777" w:rsidR="002D324C" w:rsidRDefault="00B7202B">
      <w:pPr>
        <w:pStyle w:val="BodyText"/>
      </w:pPr>
      <w:r>
        <w:t>0.07</w:t>
      </w:r>
    </w:p>
    <w:p w14:paraId="3A60579C" w14:textId="77777777" w:rsidR="002D324C" w:rsidRDefault="00B7202B">
      <w:pPr>
        <w:pStyle w:val="BodyText"/>
      </w:pPr>
      <w:r>
        <w:t>-0.05</w:t>
      </w:r>
    </w:p>
    <w:p w14:paraId="1D0DBF7C" w14:textId="77777777" w:rsidR="002D324C" w:rsidRDefault="00B7202B">
      <w:pPr>
        <w:pStyle w:val="BodyText"/>
      </w:pPr>
      <w:r>
        <w:t>(0.33)</w:t>
      </w:r>
    </w:p>
    <w:p w14:paraId="3377BA49" w14:textId="77777777" w:rsidR="002D324C" w:rsidRDefault="00B7202B">
      <w:pPr>
        <w:pStyle w:val="BodyText"/>
      </w:pPr>
      <w:r>
        <w:t>(0.34)</w:t>
      </w:r>
    </w:p>
    <w:p w14:paraId="13324BE1" w14:textId="77777777" w:rsidR="002D324C" w:rsidRDefault="00B7202B">
      <w:pPr>
        <w:pStyle w:val="BodyText"/>
      </w:pPr>
      <w:r>
        <w:t>Parents have universitary degree (ref: does not have)</w:t>
      </w:r>
    </w:p>
    <w:p w14:paraId="0B95A38D" w14:textId="77777777" w:rsidR="002D324C" w:rsidRDefault="00B7202B">
      <w:pPr>
        <w:pStyle w:val="BodyText"/>
      </w:pPr>
      <w:r>
        <w:t>0.19</w:t>
      </w:r>
    </w:p>
    <w:p w14:paraId="06AFFD2B" w14:textId="77777777" w:rsidR="002D324C" w:rsidRDefault="00B7202B">
      <w:pPr>
        <w:pStyle w:val="BodyText"/>
      </w:pPr>
      <w:r>
        <w:t>0.19</w:t>
      </w:r>
    </w:p>
    <w:p w14:paraId="288FFCCA" w14:textId="77777777" w:rsidR="002D324C" w:rsidRDefault="00B7202B">
      <w:pPr>
        <w:pStyle w:val="BodyText"/>
      </w:pPr>
      <w:r>
        <w:t>(0.30)</w:t>
      </w:r>
    </w:p>
    <w:p w14:paraId="36E1A4A1" w14:textId="77777777" w:rsidR="002D324C" w:rsidRDefault="00B7202B">
      <w:pPr>
        <w:pStyle w:val="BodyText"/>
      </w:pPr>
      <w:r>
        <w:t>(0.30)</w:t>
      </w:r>
    </w:p>
    <w:p w14:paraId="097586C3" w14:textId="77777777" w:rsidR="002D324C" w:rsidRDefault="00B7202B">
      <w:pPr>
        <w:pStyle w:val="BodyText"/>
      </w:pPr>
      <w:r>
        <w:t>School Socio-economic status</w:t>
      </w:r>
    </w:p>
    <w:p w14:paraId="7CBFAB3F" w14:textId="77777777" w:rsidR="002D324C" w:rsidRDefault="00B7202B">
      <w:pPr>
        <w:pStyle w:val="BodyText"/>
      </w:pPr>
      <w:r>
        <w:t>0.27 *</w:t>
      </w:r>
    </w:p>
    <w:p w14:paraId="601989DE" w14:textId="77777777" w:rsidR="002D324C" w:rsidRDefault="00B7202B">
      <w:pPr>
        <w:pStyle w:val="BodyText"/>
      </w:pPr>
      <w:r>
        <w:t>(0.14)</w:t>
      </w:r>
    </w:p>
    <w:p w14:paraId="4ECAFEC3" w14:textId="77777777" w:rsidR="002D324C" w:rsidRDefault="00B7202B">
      <w:pPr>
        <w:pStyle w:val="BodyText"/>
      </w:pPr>
      <w:r>
        <w:t xml:space="preserve">Interaction: </w:t>
      </w:r>
      <w:r>
        <w:t>Parental Perc. Meritocracy x SJ in grades - Direct</w:t>
      </w:r>
    </w:p>
    <w:p w14:paraId="5C9C5502" w14:textId="77777777" w:rsidR="002D324C" w:rsidRDefault="00B7202B">
      <w:pPr>
        <w:pStyle w:val="BodyText"/>
      </w:pPr>
      <w:r>
        <w:t>Hard work is important x Less than I deserve</w:t>
      </w:r>
    </w:p>
    <w:p w14:paraId="74760338" w14:textId="77777777" w:rsidR="002D324C" w:rsidRDefault="00B7202B">
      <w:pPr>
        <w:pStyle w:val="BodyText"/>
      </w:pPr>
      <w:r>
        <w:t>-2.51 *</w:t>
      </w:r>
    </w:p>
    <w:p w14:paraId="6E665ED9" w14:textId="77777777" w:rsidR="002D324C" w:rsidRDefault="00B7202B">
      <w:pPr>
        <w:pStyle w:val="BodyText"/>
      </w:pPr>
      <w:r>
        <w:t>(1.27)</w:t>
      </w:r>
    </w:p>
    <w:p w14:paraId="68518D10" w14:textId="77777777" w:rsidR="002D324C" w:rsidRDefault="00B7202B">
      <w:pPr>
        <w:pStyle w:val="BodyText"/>
      </w:pPr>
      <w:r>
        <w:t>Hard work is important x More than I deserve</w:t>
      </w:r>
    </w:p>
    <w:p w14:paraId="1B9D7DC0" w14:textId="77777777" w:rsidR="002D324C" w:rsidRPr="0041669B" w:rsidRDefault="00B7202B">
      <w:pPr>
        <w:pStyle w:val="BodyText"/>
        <w:rPr>
          <w:lang w:val="es-CL"/>
        </w:rPr>
      </w:pPr>
      <w:r w:rsidRPr="0041669B">
        <w:rPr>
          <w:lang w:val="es-CL"/>
        </w:rPr>
        <w:lastRenderedPageBreak/>
        <w:t>0.34</w:t>
      </w:r>
    </w:p>
    <w:p w14:paraId="03EDE78D" w14:textId="77777777" w:rsidR="002D324C" w:rsidRPr="0041669B" w:rsidRDefault="00B7202B">
      <w:pPr>
        <w:pStyle w:val="BodyText"/>
        <w:rPr>
          <w:lang w:val="es-CL"/>
        </w:rPr>
      </w:pPr>
      <w:r w:rsidRPr="0041669B">
        <w:rPr>
          <w:lang w:val="es-CL"/>
        </w:rPr>
        <w:t>(1.01)</w:t>
      </w:r>
    </w:p>
    <w:p w14:paraId="58D8B38F" w14:textId="77777777" w:rsidR="002D324C" w:rsidRPr="0041669B" w:rsidRDefault="00B7202B">
      <w:pPr>
        <w:pStyle w:val="BodyText"/>
        <w:rPr>
          <w:lang w:val="es-CL"/>
        </w:rPr>
      </w:pPr>
      <w:r w:rsidRPr="0041669B">
        <w:rPr>
          <w:lang w:val="es-CL"/>
        </w:rPr>
        <w:t>Controls</w:t>
      </w:r>
    </w:p>
    <w:p w14:paraId="0C6D5CA7" w14:textId="77777777" w:rsidR="002D324C" w:rsidRPr="0041669B" w:rsidRDefault="00B7202B">
      <w:pPr>
        <w:pStyle w:val="BodyText"/>
        <w:rPr>
          <w:lang w:val="es-CL"/>
        </w:rPr>
      </w:pPr>
      <w:r w:rsidRPr="0041669B">
        <w:rPr>
          <w:lang w:val="es-CL"/>
        </w:rPr>
        <w:t>No</w:t>
      </w:r>
    </w:p>
    <w:p w14:paraId="5A883521" w14:textId="77777777" w:rsidR="002D324C" w:rsidRPr="0041669B" w:rsidRDefault="00B7202B">
      <w:pPr>
        <w:pStyle w:val="BodyText"/>
        <w:rPr>
          <w:lang w:val="es-CL"/>
        </w:rPr>
      </w:pPr>
      <w:r w:rsidRPr="0041669B">
        <w:rPr>
          <w:lang w:val="es-CL"/>
        </w:rPr>
        <w:t>No</w:t>
      </w:r>
    </w:p>
    <w:p w14:paraId="366B1140" w14:textId="77777777" w:rsidR="002D324C" w:rsidRPr="0041669B" w:rsidRDefault="00B7202B">
      <w:pPr>
        <w:pStyle w:val="BodyText"/>
        <w:rPr>
          <w:lang w:val="es-CL"/>
        </w:rPr>
      </w:pPr>
      <w:r w:rsidRPr="0041669B">
        <w:rPr>
          <w:lang w:val="es-CL"/>
        </w:rPr>
        <w:t>No</w:t>
      </w:r>
    </w:p>
    <w:p w14:paraId="44818B0F" w14:textId="77777777" w:rsidR="002D324C" w:rsidRPr="0041669B" w:rsidRDefault="00B7202B">
      <w:pPr>
        <w:pStyle w:val="BodyText"/>
        <w:rPr>
          <w:lang w:val="es-CL"/>
        </w:rPr>
      </w:pPr>
      <w:r w:rsidRPr="0041669B">
        <w:rPr>
          <w:lang w:val="es-CL"/>
        </w:rPr>
        <w:t>Yes</w:t>
      </w:r>
    </w:p>
    <w:p w14:paraId="38C08AE0" w14:textId="77777777" w:rsidR="002D324C" w:rsidRPr="0041669B" w:rsidRDefault="00B7202B">
      <w:pPr>
        <w:pStyle w:val="BodyText"/>
        <w:rPr>
          <w:lang w:val="es-CL"/>
        </w:rPr>
      </w:pPr>
      <w:r w:rsidRPr="0041669B">
        <w:rPr>
          <w:lang w:val="es-CL"/>
        </w:rPr>
        <w:t>Yes</w:t>
      </w:r>
    </w:p>
    <w:p w14:paraId="4D9C97B4" w14:textId="77777777" w:rsidR="002D324C" w:rsidRDefault="00B7202B">
      <w:pPr>
        <w:pStyle w:val="BodyText"/>
      </w:pPr>
      <w:r>
        <w:t>Log Likelihood</w:t>
      </w:r>
    </w:p>
    <w:p w14:paraId="0B74B68D" w14:textId="77777777" w:rsidR="002D324C" w:rsidRDefault="00B7202B">
      <w:pPr>
        <w:pStyle w:val="BodyText"/>
      </w:pPr>
      <w:r>
        <w:t>-1428.45</w:t>
      </w:r>
    </w:p>
    <w:p w14:paraId="178BF0C1" w14:textId="77777777" w:rsidR="002D324C" w:rsidRDefault="00B7202B">
      <w:pPr>
        <w:pStyle w:val="BodyText"/>
      </w:pPr>
      <w:r>
        <w:t>-1427.56</w:t>
      </w:r>
    </w:p>
    <w:p w14:paraId="6E9FD20F" w14:textId="77777777" w:rsidR="002D324C" w:rsidRDefault="00B7202B">
      <w:pPr>
        <w:pStyle w:val="BodyText"/>
      </w:pPr>
      <w:r>
        <w:t>-1427.36</w:t>
      </w:r>
    </w:p>
    <w:p w14:paraId="044A8143" w14:textId="77777777" w:rsidR="002D324C" w:rsidRDefault="00B7202B">
      <w:pPr>
        <w:pStyle w:val="BodyText"/>
      </w:pPr>
      <w:r>
        <w:t>-525.21</w:t>
      </w:r>
    </w:p>
    <w:p w14:paraId="394DABE6" w14:textId="77777777" w:rsidR="002D324C" w:rsidRDefault="00B7202B">
      <w:pPr>
        <w:pStyle w:val="BodyText"/>
      </w:pPr>
      <w:r>
        <w:t>-520.60</w:t>
      </w:r>
    </w:p>
    <w:p w14:paraId="73C8781C" w14:textId="77777777" w:rsidR="002D324C" w:rsidRDefault="00B7202B">
      <w:pPr>
        <w:pStyle w:val="BodyText"/>
      </w:pPr>
      <w:r>
        <w:t>AIC</w:t>
      </w:r>
    </w:p>
    <w:p w14:paraId="6CB4B70A" w14:textId="77777777" w:rsidR="002D324C" w:rsidRDefault="00B7202B">
      <w:pPr>
        <w:pStyle w:val="BodyText"/>
      </w:pPr>
      <w:r>
        <w:t>2866.90</w:t>
      </w:r>
    </w:p>
    <w:p w14:paraId="6BDEF7FC" w14:textId="77777777" w:rsidR="002D324C" w:rsidRDefault="00B7202B">
      <w:pPr>
        <w:pStyle w:val="BodyText"/>
      </w:pPr>
      <w:r>
        <w:t>2867.12</w:t>
      </w:r>
    </w:p>
    <w:p w14:paraId="63DC7A67" w14:textId="77777777" w:rsidR="002D324C" w:rsidRDefault="00B7202B">
      <w:pPr>
        <w:pStyle w:val="BodyText"/>
      </w:pPr>
      <w:r>
        <w:t>2868.73</w:t>
      </w:r>
    </w:p>
    <w:p w14:paraId="1C50A500" w14:textId="77777777" w:rsidR="002D324C" w:rsidRDefault="00B7202B">
      <w:pPr>
        <w:pStyle w:val="BodyText"/>
      </w:pPr>
      <w:r>
        <w:t>1124.42</w:t>
      </w:r>
    </w:p>
    <w:p w14:paraId="5CD6B3D6" w14:textId="77777777" w:rsidR="002D324C" w:rsidRDefault="00B7202B">
      <w:pPr>
        <w:pStyle w:val="BodyText"/>
      </w:pPr>
      <w:r>
        <w:t>1121.20</w:t>
      </w:r>
    </w:p>
    <w:p w14:paraId="33BDF37B" w14:textId="77777777" w:rsidR="002D324C" w:rsidRDefault="00B7202B">
      <w:pPr>
        <w:pStyle w:val="BodyText"/>
      </w:pPr>
      <w:r>
        <w:lastRenderedPageBreak/>
        <w:t>BIC</w:t>
      </w:r>
    </w:p>
    <w:p w14:paraId="19328E40" w14:textId="77777777" w:rsidR="002D324C" w:rsidRDefault="00B7202B">
      <w:pPr>
        <w:pStyle w:val="BodyText"/>
      </w:pPr>
      <w:r>
        <w:t>2893.06</w:t>
      </w:r>
    </w:p>
    <w:p w14:paraId="4387FB8D" w14:textId="77777777" w:rsidR="002D324C" w:rsidRDefault="00B7202B">
      <w:pPr>
        <w:pStyle w:val="BodyText"/>
      </w:pPr>
      <w:r>
        <w:t>2898.51</w:t>
      </w:r>
    </w:p>
    <w:p w14:paraId="52CA22F1" w14:textId="77777777" w:rsidR="002D324C" w:rsidRDefault="00B7202B">
      <w:pPr>
        <w:pStyle w:val="BodyText"/>
      </w:pPr>
      <w:r>
        <w:t>2905.34</w:t>
      </w:r>
    </w:p>
    <w:p w14:paraId="2FAB65C6" w14:textId="77777777" w:rsidR="002D324C" w:rsidRDefault="00B7202B">
      <w:pPr>
        <w:pStyle w:val="BodyText"/>
      </w:pPr>
      <w:r>
        <w:t>1283.28</w:t>
      </w:r>
    </w:p>
    <w:p w14:paraId="5D6C17D2" w14:textId="77777777" w:rsidR="002D324C" w:rsidRDefault="00B7202B">
      <w:pPr>
        <w:pStyle w:val="BodyText"/>
      </w:pPr>
      <w:r>
        <w:t>1292.94</w:t>
      </w:r>
    </w:p>
    <w:p w14:paraId="16DACAA7" w14:textId="77777777" w:rsidR="002D324C" w:rsidRDefault="00B7202B">
      <w:pPr>
        <w:pStyle w:val="BodyText"/>
      </w:pPr>
      <w:r>
        <w:t>Num. obs.</w:t>
      </w:r>
    </w:p>
    <w:p w14:paraId="629D29B4" w14:textId="77777777" w:rsidR="002D324C" w:rsidRDefault="00B7202B">
      <w:pPr>
        <w:pStyle w:val="BodyText"/>
      </w:pPr>
      <w:r>
        <w:t>1382</w:t>
      </w:r>
    </w:p>
    <w:p w14:paraId="4255D1B5" w14:textId="77777777" w:rsidR="002D324C" w:rsidRDefault="00B7202B">
      <w:pPr>
        <w:pStyle w:val="BodyText"/>
      </w:pPr>
      <w:r>
        <w:t>1382</w:t>
      </w:r>
    </w:p>
    <w:p w14:paraId="715AD522" w14:textId="77777777" w:rsidR="002D324C" w:rsidRDefault="00B7202B">
      <w:pPr>
        <w:pStyle w:val="BodyText"/>
      </w:pPr>
      <w:r>
        <w:t>1382</w:t>
      </w:r>
    </w:p>
    <w:p w14:paraId="44AF6506" w14:textId="77777777" w:rsidR="002D324C" w:rsidRDefault="00B7202B">
      <w:pPr>
        <w:pStyle w:val="BodyText"/>
      </w:pPr>
      <w:r>
        <w:t>541</w:t>
      </w:r>
    </w:p>
    <w:p w14:paraId="17C371C5" w14:textId="77777777" w:rsidR="002D324C" w:rsidRDefault="00B7202B">
      <w:pPr>
        <w:pStyle w:val="BodyText"/>
      </w:pPr>
      <w:r>
        <w:t>541</w:t>
      </w:r>
    </w:p>
    <w:p w14:paraId="3FF05D32" w14:textId="77777777" w:rsidR="002D324C" w:rsidRDefault="00B7202B">
      <w:pPr>
        <w:pStyle w:val="BodyText"/>
      </w:pPr>
      <w:r>
        <w:t>Groups (rbd_est)</w:t>
      </w:r>
    </w:p>
    <w:p w14:paraId="03341DB6" w14:textId="77777777" w:rsidR="002D324C" w:rsidRDefault="00B7202B">
      <w:pPr>
        <w:pStyle w:val="BodyText"/>
      </w:pPr>
      <w:r>
        <w:t>64</w:t>
      </w:r>
    </w:p>
    <w:p w14:paraId="01647ABB" w14:textId="77777777" w:rsidR="002D324C" w:rsidRDefault="00B7202B">
      <w:pPr>
        <w:pStyle w:val="BodyText"/>
      </w:pPr>
      <w:r>
        <w:t>64</w:t>
      </w:r>
    </w:p>
    <w:p w14:paraId="06C5007A" w14:textId="77777777" w:rsidR="002D324C" w:rsidRDefault="00B7202B">
      <w:pPr>
        <w:pStyle w:val="BodyText"/>
      </w:pPr>
      <w:r>
        <w:t>64</w:t>
      </w:r>
    </w:p>
    <w:p w14:paraId="4EAFF6B2" w14:textId="77777777" w:rsidR="002D324C" w:rsidRDefault="00B7202B">
      <w:pPr>
        <w:pStyle w:val="BodyText"/>
      </w:pPr>
      <w:r>
        <w:t>60</w:t>
      </w:r>
    </w:p>
    <w:p w14:paraId="4F97E216" w14:textId="77777777" w:rsidR="002D324C" w:rsidRDefault="00B7202B">
      <w:pPr>
        <w:pStyle w:val="BodyText"/>
      </w:pPr>
      <w:r>
        <w:t>60</w:t>
      </w:r>
    </w:p>
    <w:p w14:paraId="10C946BA" w14:textId="77777777" w:rsidR="002D324C" w:rsidRDefault="00B7202B">
      <w:pPr>
        <w:pStyle w:val="BodyText"/>
      </w:pPr>
      <w:r>
        <w:t>Variance: rbd_est: (Intercept)</w:t>
      </w:r>
    </w:p>
    <w:p w14:paraId="14AB1428" w14:textId="77777777" w:rsidR="002D324C" w:rsidRDefault="00B7202B">
      <w:pPr>
        <w:pStyle w:val="BodyText"/>
      </w:pPr>
      <w:r>
        <w:t>0.15</w:t>
      </w:r>
    </w:p>
    <w:p w14:paraId="0230FA0F" w14:textId="77777777" w:rsidR="002D324C" w:rsidRDefault="00B7202B">
      <w:pPr>
        <w:pStyle w:val="BodyText"/>
      </w:pPr>
      <w:r>
        <w:lastRenderedPageBreak/>
        <w:t>0.15</w:t>
      </w:r>
    </w:p>
    <w:p w14:paraId="2BF5B56B" w14:textId="77777777" w:rsidR="002D324C" w:rsidRDefault="00B7202B">
      <w:pPr>
        <w:pStyle w:val="BodyText"/>
      </w:pPr>
      <w:r>
        <w:t>0.15</w:t>
      </w:r>
    </w:p>
    <w:p w14:paraId="0C3D848C" w14:textId="77777777" w:rsidR="002D324C" w:rsidRDefault="00B7202B">
      <w:pPr>
        <w:pStyle w:val="BodyText"/>
      </w:pPr>
      <w:r>
        <w:t>0.16</w:t>
      </w:r>
    </w:p>
    <w:p w14:paraId="2F129B98" w14:textId="77777777" w:rsidR="002D324C" w:rsidRDefault="00B7202B">
      <w:pPr>
        <w:pStyle w:val="BodyText"/>
      </w:pPr>
      <w:r>
        <w:t>0.12</w:t>
      </w:r>
    </w:p>
    <w:p w14:paraId="77E7DA8D" w14:textId="77777777" w:rsidR="002D324C" w:rsidRDefault="00B7202B">
      <w:pPr>
        <w:pStyle w:val="BodyText"/>
      </w:pPr>
      <w:r>
        <w:t>Models 1 to 3 of Table ?? introduce the predictors of justice in grading (direct and indirect), first separately and then jointly, without evidence of significant effects. In Model 4 the predictor of parents’ perception of meritocracy (importance of hard w</w:t>
      </w:r>
      <w:r>
        <w:t>ork) does show a significant effect on students’ perception. This result shows that, when parents perceive greater importance of hard work and effort, their children are also more likely to attribute greater importance to this form of meritocracy measureme</w:t>
      </w:r>
      <w:r>
        <w:t>nt. In relation to the other variables, it is possible to show an effect of socioeconomic level on students’ meritocratic perceptions. Compared to the first quintile, students in the upper three quintiles are more likely to indicate that hard work is impor</w:t>
      </w:r>
      <w:r>
        <w:t>tant to get ahead in life, although only the effect of the third quintile is sustained in later models. This evidence is consistent with previous research that pointed to the importance of socioeconomic level in explaining meritocratic perceptions, while p</w:t>
      </w:r>
      <w:r>
        <w:t xml:space="preserve">roviding evidence to sustain that this association, often evaluated in adults, is applicable to young people. Additionally, there is a significant effect of the socioeconomic level (Model 5: </w:t>
      </w:r>
      <w:r>
        <w:rPr>
          <w:i/>
          <w:iCs/>
        </w:rPr>
        <w:t>logit</w:t>
      </w:r>
      <w:r>
        <w:t xml:space="preserve"> = 0.27, </w:t>
      </w:r>
      <w:r>
        <w:rPr>
          <w:i/>
          <w:iCs/>
        </w:rPr>
        <w:t>p</w:t>
      </w:r>
      <w:r>
        <w:t xml:space="preserve"> &lt; 0.05) of the school at the contextual level. Si</w:t>
      </w:r>
      <w:r>
        <w:t>nce this association is controlled by family status, evidence of the school’s role in the socialization of the perception of meritocracy is presented. In sum, the findings provide evidence of a positive relationship of socioeconomic level with meritocratic</w:t>
      </w:r>
      <w:r>
        <w:t xml:space="preserve"> perception both at the individual and school level, though at the individual level the association is not linear.</w:t>
      </w:r>
    </w:p>
    <w:p w14:paraId="14B8463E" w14:textId="77777777" w:rsidR="002D324C" w:rsidRDefault="00B7202B">
      <w:pPr>
        <w:pStyle w:val="BodyText"/>
      </w:pPr>
      <w:r>
        <w:t>Regarding interactions, in Model 5 of Table ??, it is observed that the relationship between the importance of work reported by parents and b</w:t>
      </w:r>
      <w:r>
        <w:t xml:space="preserve">y their children changes in a statistically significant manner for those students who consider that their grades are lower than they deserve. This can be interpreted to indicate that the positive association that exists between the meritocratic perception </w:t>
      </w:r>
      <w:r>
        <w:t>of parents and children is diminished for those who manifest a sense of injustice in their grades, as hypothesized. As seen in Figure 5, which represents the probabilities predicted by the model for young people, the perception of meritocracy between paren</w:t>
      </w:r>
      <w:r>
        <w:t xml:space="preserve">ts and students maintains a positive association for those who consider that they get the </w:t>
      </w:r>
      <w:r>
        <w:lastRenderedPageBreak/>
        <w:t>grades they deserve. However, this relationship between parent and child perceptions is reversed for those students who consider they received a poorer grade than the</w:t>
      </w:r>
      <w:r>
        <w:t>y deserved. For example, in the “very important” response category, students who feel they have the grades they deserve or more than they deserve maintain the positive relationship between parents and children about the perception of meritocracy (i.e., chi</w:t>
      </w:r>
      <w:r>
        <w:t>ldren whose parents feel hard work is important are more likely to respond “very important” than those children whose parents do not hold this belief). However, for students who feel they get worse grades than they deserve, the perception of meritocracy be</w:t>
      </w:r>
      <w:r>
        <w:t xml:space="preserve">tween parents and children is misaligned. In this condition, students tend to value hard work much more, when their parents do not. Therefore, fairness in the assignment of grades in school seems to play a relevant role as a socializing agent and can even </w:t>
      </w:r>
      <w:r>
        <w:t>modify aspects related to family socialization in terms of the value given to hard work.</w:t>
      </w:r>
    </w:p>
    <w:p w14:paraId="7C6B651A" w14:textId="77777777" w:rsidR="002D324C" w:rsidRDefault="00B7202B">
      <w:pPr>
        <w:pStyle w:val="CaptionedFigure"/>
      </w:pPr>
      <w:r>
        <w:rPr>
          <w:noProof/>
        </w:rPr>
        <w:drawing>
          <wp:inline distT="0" distB="0" distL="0" distR="0" wp14:anchorId="29B436E4" wp14:editId="01AA9BB4">
            <wp:extent cx="5943600" cy="3241963"/>
            <wp:effectExtent l="0" t="0" r="0" b="0"/>
            <wp:docPr id="49" name="Picture" descr="Figure 5: Interaction between parental, student and meritocratic perceptions and justice in grades"/>
            <wp:cNvGraphicFramePr/>
            <a:graphic xmlns:a="http://schemas.openxmlformats.org/drawingml/2006/main">
              <a:graphicData uri="http://schemas.openxmlformats.org/drawingml/2006/picture">
                <pic:pic xmlns:pic="http://schemas.openxmlformats.org/drawingml/2006/picture">
                  <pic:nvPicPr>
                    <pic:cNvPr id="50" name="Picture" descr="paper-blinded_files/figure-docx/interac-1.png"/>
                    <pic:cNvPicPr>
                      <a:picLocks noChangeAspect="1" noChangeArrowheads="1"/>
                    </pic:cNvPicPr>
                  </pic:nvPicPr>
                  <pic:blipFill>
                    <a:blip r:embed="rId14"/>
                    <a:stretch>
                      <a:fillRect/>
                    </a:stretch>
                  </pic:blipFill>
                  <pic:spPr bwMode="auto">
                    <a:xfrm>
                      <a:off x="0" y="0"/>
                      <a:ext cx="5943600" cy="3241963"/>
                    </a:xfrm>
                    <a:prstGeom prst="rect">
                      <a:avLst/>
                    </a:prstGeom>
                    <a:noFill/>
                    <a:ln w="9525">
                      <a:noFill/>
                      <a:headEnd/>
                      <a:tailEnd/>
                    </a:ln>
                  </pic:spPr>
                </pic:pic>
              </a:graphicData>
            </a:graphic>
          </wp:inline>
        </w:drawing>
      </w:r>
    </w:p>
    <w:p w14:paraId="3F129992" w14:textId="77777777" w:rsidR="002D324C" w:rsidRDefault="00B7202B">
      <w:pPr>
        <w:pStyle w:val="ImageCaption"/>
      </w:pPr>
      <w:r>
        <w:t>Figure 5: Interaction between parental, student and meritocratic perceptions and justice in grades</w:t>
      </w:r>
    </w:p>
    <w:p w14:paraId="479A4B15" w14:textId="77777777" w:rsidR="002D324C" w:rsidRPr="0041669B" w:rsidRDefault="00B7202B">
      <w:pPr>
        <w:pStyle w:val="BodyText"/>
        <w:rPr>
          <w:lang w:val="es-CL"/>
        </w:rPr>
      </w:pPr>
      <w:r w:rsidRPr="0041669B">
        <w:rPr>
          <w:lang w:val="es-CL"/>
        </w:rPr>
        <w:t>Model 1</w:t>
      </w:r>
    </w:p>
    <w:p w14:paraId="053F44B1" w14:textId="77777777" w:rsidR="002D324C" w:rsidRPr="0041669B" w:rsidRDefault="00B7202B">
      <w:pPr>
        <w:pStyle w:val="BodyText"/>
        <w:rPr>
          <w:lang w:val="es-CL"/>
        </w:rPr>
      </w:pPr>
      <w:r w:rsidRPr="0041669B">
        <w:rPr>
          <w:lang w:val="es-CL"/>
        </w:rPr>
        <w:t>Model 2</w:t>
      </w:r>
    </w:p>
    <w:p w14:paraId="673AE888" w14:textId="77777777" w:rsidR="002D324C" w:rsidRPr="0041669B" w:rsidRDefault="00B7202B">
      <w:pPr>
        <w:pStyle w:val="BodyText"/>
        <w:rPr>
          <w:lang w:val="es-CL"/>
        </w:rPr>
      </w:pPr>
      <w:r w:rsidRPr="0041669B">
        <w:rPr>
          <w:lang w:val="es-CL"/>
        </w:rPr>
        <w:t>Model 3</w:t>
      </w:r>
    </w:p>
    <w:p w14:paraId="59F78604" w14:textId="77777777" w:rsidR="002D324C" w:rsidRPr="0041669B" w:rsidRDefault="00B7202B">
      <w:pPr>
        <w:pStyle w:val="BodyText"/>
        <w:rPr>
          <w:lang w:val="es-CL"/>
        </w:rPr>
      </w:pPr>
      <w:r w:rsidRPr="0041669B">
        <w:rPr>
          <w:lang w:val="es-CL"/>
        </w:rPr>
        <w:t>Model 4</w:t>
      </w:r>
    </w:p>
    <w:p w14:paraId="07DD34C7" w14:textId="77777777" w:rsidR="002D324C" w:rsidRPr="0041669B" w:rsidRDefault="00B7202B">
      <w:pPr>
        <w:pStyle w:val="BodyText"/>
        <w:rPr>
          <w:lang w:val="es-CL"/>
        </w:rPr>
      </w:pPr>
      <w:r w:rsidRPr="0041669B">
        <w:rPr>
          <w:lang w:val="es-CL"/>
        </w:rPr>
        <w:lastRenderedPageBreak/>
        <w:t>Model 5</w:t>
      </w:r>
    </w:p>
    <w:p w14:paraId="4C3E6A4B" w14:textId="77777777" w:rsidR="002D324C" w:rsidRDefault="00B7202B">
      <w:pPr>
        <w:pStyle w:val="BodyText"/>
      </w:pPr>
      <w:r>
        <w:t xml:space="preserve">Sense of Justice in </w:t>
      </w:r>
      <w:r>
        <w:t>grades - Indirect (ln)</w:t>
      </w:r>
    </w:p>
    <w:p w14:paraId="11809B56" w14:textId="77777777" w:rsidR="002D324C" w:rsidRDefault="00B7202B">
      <w:pPr>
        <w:pStyle w:val="BodyText"/>
      </w:pPr>
      <w:r>
        <w:t>-0.21</w:t>
      </w:r>
    </w:p>
    <w:p w14:paraId="0DD3EECA" w14:textId="77777777" w:rsidR="002D324C" w:rsidRDefault="00B7202B">
      <w:pPr>
        <w:pStyle w:val="BodyText"/>
      </w:pPr>
      <w:r>
        <w:t>-0.34</w:t>
      </w:r>
    </w:p>
    <w:p w14:paraId="167C65DF" w14:textId="77777777" w:rsidR="002D324C" w:rsidRDefault="00B7202B">
      <w:pPr>
        <w:pStyle w:val="BodyText"/>
      </w:pPr>
      <w:r>
        <w:t>0.70</w:t>
      </w:r>
    </w:p>
    <w:p w14:paraId="3D5CCF1D" w14:textId="77777777" w:rsidR="002D324C" w:rsidRDefault="00B7202B">
      <w:pPr>
        <w:pStyle w:val="BodyText"/>
      </w:pPr>
      <w:r>
        <w:t>0.74</w:t>
      </w:r>
    </w:p>
    <w:p w14:paraId="2C8260BB" w14:textId="77777777" w:rsidR="002D324C" w:rsidRDefault="00B7202B">
      <w:pPr>
        <w:pStyle w:val="BodyText"/>
      </w:pPr>
      <w:r>
        <w:t>(0.50)</w:t>
      </w:r>
    </w:p>
    <w:p w14:paraId="20C5AD91" w14:textId="77777777" w:rsidR="002D324C" w:rsidRDefault="00B7202B">
      <w:pPr>
        <w:pStyle w:val="BodyText"/>
      </w:pPr>
      <w:r>
        <w:t>(0.50)</w:t>
      </w:r>
    </w:p>
    <w:p w14:paraId="5AA06007" w14:textId="77777777" w:rsidR="002D324C" w:rsidRDefault="00B7202B">
      <w:pPr>
        <w:pStyle w:val="BodyText"/>
      </w:pPr>
      <w:r>
        <w:t>(1.03)</w:t>
      </w:r>
    </w:p>
    <w:p w14:paraId="5590C9E7" w14:textId="77777777" w:rsidR="002D324C" w:rsidRDefault="00B7202B">
      <w:pPr>
        <w:pStyle w:val="BodyText"/>
      </w:pPr>
      <w:r>
        <w:t>(1.02)</w:t>
      </w:r>
    </w:p>
    <w:p w14:paraId="2E9E8932" w14:textId="77777777" w:rsidR="002D324C" w:rsidRDefault="00B7202B">
      <w:pPr>
        <w:pStyle w:val="BodyText"/>
      </w:pPr>
      <w:r>
        <w:t>Sense of Justice in grades - Direct (ref: The ones I deserve)</w:t>
      </w:r>
    </w:p>
    <w:p w14:paraId="13021AAF" w14:textId="77777777" w:rsidR="002D324C" w:rsidRDefault="00B7202B">
      <w:pPr>
        <w:pStyle w:val="BodyText"/>
      </w:pPr>
      <w:r>
        <w:t>Less than I deserve</w:t>
      </w:r>
    </w:p>
    <w:p w14:paraId="52C6650B" w14:textId="77777777" w:rsidR="002D324C" w:rsidRDefault="00B7202B">
      <w:pPr>
        <w:pStyle w:val="BodyText"/>
      </w:pPr>
      <w:r>
        <w:t>-0.26 *</w:t>
      </w:r>
    </w:p>
    <w:p w14:paraId="201F3D0D" w14:textId="77777777" w:rsidR="002D324C" w:rsidRDefault="00B7202B">
      <w:pPr>
        <w:pStyle w:val="BodyText"/>
      </w:pPr>
      <w:r>
        <w:t>-0.27 *</w:t>
      </w:r>
    </w:p>
    <w:p w14:paraId="6975DE55" w14:textId="77777777" w:rsidR="002D324C" w:rsidRDefault="00B7202B">
      <w:pPr>
        <w:pStyle w:val="BodyText"/>
      </w:pPr>
      <w:r>
        <w:t>-0.38</w:t>
      </w:r>
    </w:p>
    <w:p w14:paraId="69DF4F13" w14:textId="77777777" w:rsidR="002D324C" w:rsidRDefault="00B7202B">
      <w:pPr>
        <w:pStyle w:val="BodyText"/>
      </w:pPr>
      <w:r>
        <w:t>-1.28 **</w:t>
      </w:r>
    </w:p>
    <w:p w14:paraId="36E970D5" w14:textId="77777777" w:rsidR="002D324C" w:rsidRDefault="00B7202B">
      <w:pPr>
        <w:pStyle w:val="BodyText"/>
      </w:pPr>
      <w:r>
        <w:t>(0.13)</w:t>
      </w:r>
    </w:p>
    <w:p w14:paraId="349A688E" w14:textId="77777777" w:rsidR="002D324C" w:rsidRDefault="00B7202B">
      <w:pPr>
        <w:pStyle w:val="BodyText"/>
      </w:pPr>
      <w:r>
        <w:t>(0.13)</w:t>
      </w:r>
    </w:p>
    <w:p w14:paraId="22A9ECE0" w14:textId="77777777" w:rsidR="002D324C" w:rsidRDefault="00B7202B">
      <w:pPr>
        <w:pStyle w:val="BodyText"/>
      </w:pPr>
      <w:r>
        <w:t>(0.23)</w:t>
      </w:r>
    </w:p>
    <w:p w14:paraId="6BF10651" w14:textId="77777777" w:rsidR="002D324C" w:rsidRDefault="00B7202B">
      <w:pPr>
        <w:pStyle w:val="BodyText"/>
      </w:pPr>
      <w:r>
        <w:t>(0.47)</w:t>
      </w:r>
    </w:p>
    <w:p w14:paraId="188C536E" w14:textId="77777777" w:rsidR="002D324C" w:rsidRDefault="00B7202B">
      <w:pPr>
        <w:pStyle w:val="BodyText"/>
      </w:pPr>
      <w:r>
        <w:lastRenderedPageBreak/>
        <w:t>More than I deserve</w:t>
      </w:r>
    </w:p>
    <w:p w14:paraId="5A695C21" w14:textId="77777777" w:rsidR="002D324C" w:rsidRDefault="00B7202B">
      <w:pPr>
        <w:pStyle w:val="BodyText"/>
      </w:pPr>
      <w:r>
        <w:t>-0.09</w:t>
      </w:r>
    </w:p>
    <w:p w14:paraId="17004E89" w14:textId="77777777" w:rsidR="002D324C" w:rsidRDefault="00B7202B">
      <w:pPr>
        <w:pStyle w:val="BodyText"/>
      </w:pPr>
      <w:r>
        <w:t>-0.08</w:t>
      </w:r>
    </w:p>
    <w:p w14:paraId="01D18A81" w14:textId="77777777" w:rsidR="002D324C" w:rsidRDefault="00B7202B">
      <w:pPr>
        <w:pStyle w:val="BodyText"/>
      </w:pPr>
      <w:r>
        <w:t>-0.46</w:t>
      </w:r>
    </w:p>
    <w:p w14:paraId="5EBB3B32" w14:textId="77777777" w:rsidR="002D324C" w:rsidRDefault="00B7202B">
      <w:pPr>
        <w:pStyle w:val="BodyText"/>
      </w:pPr>
      <w:r>
        <w:t>-1.6</w:t>
      </w:r>
      <w:r>
        <w:t>6 **</w:t>
      </w:r>
    </w:p>
    <w:p w14:paraId="4FDAE02E" w14:textId="77777777" w:rsidR="002D324C" w:rsidRDefault="00B7202B">
      <w:pPr>
        <w:pStyle w:val="BodyText"/>
      </w:pPr>
      <w:r>
        <w:t>(0.15)</w:t>
      </w:r>
    </w:p>
    <w:p w14:paraId="1AD72E96" w14:textId="77777777" w:rsidR="002D324C" w:rsidRDefault="00B7202B">
      <w:pPr>
        <w:pStyle w:val="BodyText"/>
      </w:pPr>
      <w:r>
        <w:t>(0.15)</w:t>
      </w:r>
    </w:p>
    <w:p w14:paraId="4C22FD38" w14:textId="77777777" w:rsidR="002D324C" w:rsidRDefault="00B7202B">
      <w:pPr>
        <w:pStyle w:val="BodyText"/>
      </w:pPr>
      <w:r>
        <w:t>(0.25)</w:t>
      </w:r>
    </w:p>
    <w:p w14:paraId="7559272E" w14:textId="77777777" w:rsidR="002D324C" w:rsidRDefault="00B7202B">
      <w:pPr>
        <w:pStyle w:val="BodyText"/>
      </w:pPr>
      <w:r>
        <w:t>(0.59)</w:t>
      </w:r>
    </w:p>
    <w:p w14:paraId="784107BE" w14:textId="77777777" w:rsidR="002D324C" w:rsidRDefault="00B7202B">
      <w:pPr>
        <w:pStyle w:val="BodyText"/>
      </w:pPr>
      <w:r>
        <w:t>Parental Perc. Meritocracy (ref: Effort is not rewarded)</w:t>
      </w:r>
    </w:p>
    <w:p w14:paraId="71D303EC" w14:textId="77777777" w:rsidR="002D324C" w:rsidRDefault="00B7202B">
      <w:pPr>
        <w:pStyle w:val="BodyText"/>
      </w:pPr>
      <w:r>
        <w:t>Effort is rewarded¹</w:t>
      </w:r>
    </w:p>
    <w:p w14:paraId="474A7756" w14:textId="77777777" w:rsidR="002D324C" w:rsidRDefault="00B7202B">
      <w:pPr>
        <w:pStyle w:val="BodyText"/>
      </w:pPr>
      <w:r>
        <w:t>-0.14</w:t>
      </w:r>
    </w:p>
    <w:p w14:paraId="0ED0E8CD" w14:textId="77777777" w:rsidR="002D324C" w:rsidRDefault="00B7202B">
      <w:pPr>
        <w:pStyle w:val="BodyText"/>
      </w:pPr>
      <w:r>
        <w:t>-0.65 *</w:t>
      </w:r>
    </w:p>
    <w:p w14:paraId="7F7FA9AE" w14:textId="77777777" w:rsidR="002D324C" w:rsidRDefault="00B7202B">
      <w:pPr>
        <w:pStyle w:val="BodyText"/>
      </w:pPr>
      <w:r>
        <w:t>(0.23)</w:t>
      </w:r>
    </w:p>
    <w:p w14:paraId="5F9D74AA" w14:textId="77777777" w:rsidR="002D324C" w:rsidRDefault="00B7202B">
      <w:pPr>
        <w:pStyle w:val="BodyText"/>
      </w:pPr>
      <w:r>
        <w:t>(0.31)</w:t>
      </w:r>
    </w:p>
    <w:p w14:paraId="369192B9" w14:textId="77777777" w:rsidR="002D324C" w:rsidRDefault="00B7202B">
      <w:pPr>
        <w:pStyle w:val="BodyText"/>
      </w:pPr>
      <w:r>
        <w:t>Household income (ref: Quintile 1)</w:t>
      </w:r>
    </w:p>
    <w:p w14:paraId="09B68B71" w14:textId="77777777" w:rsidR="002D324C" w:rsidRDefault="00B7202B">
      <w:pPr>
        <w:pStyle w:val="BodyText"/>
      </w:pPr>
      <w:r>
        <w:t>Quintile 2</w:t>
      </w:r>
    </w:p>
    <w:p w14:paraId="3B10256C" w14:textId="77777777" w:rsidR="002D324C" w:rsidRDefault="00B7202B">
      <w:pPr>
        <w:pStyle w:val="BodyText"/>
      </w:pPr>
      <w:r>
        <w:t>-0.55</w:t>
      </w:r>
    </w:p>
    <w:p w14:paraId="757882FD" w14:textId="77777777" w:rsidR="002D324C" w:rsidRDefault="00B7202B">
      <w:pPr>
        <w:pStyle w:val="BodyText"/>
      </w:pPr>
      <w:r>
        <w:t>-0.53</w:t>
      </w:r>
    </w:p>
    <w:p w14:paraId="2B460D30" w14:textId="77777777" w:rsidR="002D324C" w:rsidRDefault="00B7202B">
      <w:pPr>
        <w:pStyle w:val="BodyText"/>
      </w:pPr>
      <w:r>
        <w:t>(0.31)</w:t>
      </w:r>
    </w:p>
    <w:p w14:paraId="3974A5DB" w14:textId="77777777" w:rsidR="002D324C" w:rsidRDefault="00B7202B">
      <w:pPr>
        <w:pStyle w:val="BodyText"/>
      </w:pPr>
      <w:r>
        <w:lastRenderedPageBreak/>
        <w:t>(0.31)</w:t>
      </w:r>
    </w:p>
    <w:p w14:paraId="4B0B9DF9" w14:textId="77777777" w:rsidR="002D324C" w:rsidRDefault="00B7202B">
      <w:pPr>
        <w:pStyle w:val="BodyText"/>
      </w:pPr>
      <w:r>
        <w:t>Quintile 3</w:t>
      </w:r>
    </w:p>
    <w:p w14:paraId="17B82403" w14:textId="77777777" w:rsidR="002D324C" w:rsidRDefault="00B7202B">
      <w:pPr>
        <w:pStyle w:val="BodyText"/>
      </w:pPr>
      <w:r>
        <w:t>-0.34</w:t>
      </w:r>
    </w:p>
    <w:p w14:paraId="0E4A56AB" w14:textId="77777777" w:rsidR="002D324C" w:rsidRDefault="00B7202B">
      <w:pPr>
        <w:pStyle w:val="BodyText"/>
      </w:pPr>
      <w:r>
        <w:t>-0.35</w:t>
      </w:r>
    </w:p>
    <w:p w14:paraId="54EB8DD9" w14:textId="77777777" w:rsidR="002D324C" w:rsidRDefault="00B7202B">
      <w:pPr>
        <w:pStyle w:val="BodyText"/>
      </w:pPr>
      <w:r>
        <w:t>(0.30)</w:t>
      </w:r>
    </w:p>
    <w:p w14:paraId="6BADB2B8" w14:textId="77777777" w:rsidR="002D324C" w:rsidRDefault="00B7202B">
      <w:pPr>
        <w:pStyle w:val="BodyText"/>
      </w:pPr>
      <w:r>
        <w:t>(0.30)</w:t>
      </w:r>
    </w:p>
    <w:p w14:paraId="01AE2479" w14:textId="77777777" w:rsidR="002D324C" w:rsidRDefault="00B7202B">
      <w:pPr>
        <w:pStyle w:val="BodyText"/>
      </w:pPr>
      <w:r>
        <w:t>Quintile 4</w:t>
      </w:r>
    </w:p>
    <w:p w14:paraId="10B9F187" w14:textId="77777777" w:rsidR="002D324C" w:rsidRDefault="00B7202B">
      <w:pPr>
        <w:pStyle w:val="BodyText"/>
      </w:pPr>
      <w:r>
        <w:t>-0.75 *</w:t>
      </w:r>
    </w:p>
    <w:p w14:paraId="48738B08" w14:textId="77777777" w:rsidR="002D324C" w:rsidRDefault="00B7202B">
      <w:pPr>
        <w:pStyle w:val="BodyText"/>
      </w:pPr>
      <w:r>
        <w:t>-0.72 *</w:t>
      </w:r>
    </w:p>
    <w:p w14:paraId="13A98B39" w14:textId="77777777" w:rsidR="002D324C" w:rsidRDefault="00B7202B">
      <w:pPr>
        <w:pStyle w:val="BodyText"/>
      </w:pPr>
      <w:r>
        <w:t>(0.31)</w:t>
      </w:r>
    </w:p>
    <w:p w14:paraId="6A4ED0F6" w14:textId="77777777" w:rsidR="002D324C" w:rsidRDefault="00B7202B">
      <w:pPr>
        <w:pStyle w:val="BodyText"/>
      </w:pPr>
      <w:r>
        <w:t>(0.32)</w:t>
      </w:r>
    </w:p>
    <w:p w14:paraId="6CB3639A" w14:textId="77777777" w:rsidR="002D324C" w:rsidRDefault="00B7202B">
      <w:pPr>
        <w:pStyle w:val="BodyText"/>
      </w:pPr>
      <w:r>
        <w:t>Quintile 5</w:t>
      </w:r>
    </w:p>
    <w:p w14:paraId="3900FCE9" w14:textId="77777777" w:rsidR="002D324C" w:rsidRDefault="00B7202B">
      <w:pPr>
        <w:pStyle w:val="BodyText"/>
      </w:pPr>
      <w:r>
        <w:t>-0.56</w:t>
      </w:r>
    </w:p>
    <w:p w14:paraId="75F35B1F" w14:textId="77777777" w:rsidR="002D324C" w:rsidRDefault="00B7202B">
      <w:pPr>
        <w:pStyle w:val="BodyText"/>
      </w:pPr>
      <w:r>
        <w:t>-0.48</w:t>
      </w:r>
    </w:p>
    <w:p w14:paraId="13FBA45C" w14:textId="77777777" w:rsidR="002D324C" w:rsidRDefault="00B7202B">
      <w:pPr>
        <w:pStyle w:val="BodyText"/>
      </w:pPr>
      <w:r>
        <w:t>(0.35)</w:t>
      </w:r>
    </w:p>
    <w:p w14:paraId="37DD06B5" w14:textId="77777777" w:rsidR="002D324C" w:rsidRDefault="00B7202B">
      <w:pPr>
        <w:pStyle w:val="BodyText"/>
      </w:pPr>
      <w:r>
        <w:t>(0.36)</w:t>
      </w:r>
    </w:p>
    <w:p w14:paraId="35572AD1" w14:textId="77777777" w:rsidR="002D324C" w:rsidRDefault="00B7202B">
      <w:pPr>
        <w:pStyle w:val="BodyText"/>
      </w:pPr>
      <w:r>
        <w:t>Quintile Don’t know/No Answer</w:t>
      </w:r>
    </w:p>
    <w:p w14:paraId="6C125E54" w14:textId="77777777" w:rsidR="002D324C" w:rsidRDefault="00B7202B">
      <w:pPr>
        <w:pStyle w:val="BodyText"/>
      </w:pPr>
      <w:r>
        <w:t>-0.44</w:t>
      </w:r>
    </w:p>
    <w:p w14:paraId="17B9A485" w14:textId="77777777" w:rsidR="002D324C" w:rsidRDefault="00B7202B">
      <w:pPr>
        <w:pStyle w:val="BodyText"/>
      </w:pPr>
      <w:r>
        <w:t>-0.40</w:t>
      </w:r>
    </w:p>
    <w:p w14:paraId="47E93A4A" w14:textId="77777777" w:rsidR="002D324C" w:rsidRDefault="00B7202B">
      <w:pPr>
        <w:pStyle w:val="BodyText"/>
      </w:pPr>
      <w:r>
        <w:t>(0.34)</w:t>
      </w:r>
    </w:p>
    <w:p w14:paraId="596DF6A8" w14:textId="77777777" w:rsidR="002D324C" w:rsidRDefault="00B7202B">
      <w:pPr>
        <w:pStyle w:val="BodyText"/>
      </w:pPr>
      <w:r>
        <w:lastRenderedPageBreak/>
        <w:t>(0.34)</w:t>
      </w:r>
    </w:p>
    <w:p w14:paraId="6A9C79B3" w14:textId="77777777" w:rsidR="002D324C" w:rsidRDefault="00B7202B">
      <w:pPr>
        <w:pStyle w:val="BodyText"/>
      </w:pPr>
      <w:r>
        <w:t>Parents have universitary degree (ref: does not have)</w:t>
      </w:r>
    </w:p>
    <w:p w14:paraId="0FF5ACBC" w14:textId="77777777" w:rsidR="002D324C" w:rsidRDefault="00B7202B">
      <w:pPr>
        <w:pStyle w:val="BodyText"/>
      </w:pPr>
      <w:r>
        <w:t>0.27</w:t>
      </w:r>
    </w:p>
    <w:p w14:paraId="5EF06091" w14:textId="77777777" w:rsidR="002D324C" w:rsidRDefault="00B7202B">
      <w:pPr>
        <w:pStyle w:val="BodyText"/>
      </w:pPr>
      <w:r>
        <w:t>0.36</w:t>
      </w:r>
    </w:p>
    <w:p w14:paraId="46B58453" w14:textId="77777777" w:rsidR="002D324C" w:rsidRDefault="00B7202B">
      <w:pPr>
        <w:pStyle w:val="BodyText"/>
      </w:pPr>
      <w:r>
        <w:t>(0.28)</w:t>
      </w:r>
    </w:p>
    <w:p w14:paraId="3CA24256" w14:textId="77777777" w:rsidR="002D324C" w:rsidRDefault="00B7202B">
      <w:pPr>
        <w:pStyle w:val="BodyText"/>
      </w:pPr>
      <w:r>
        <w:t>(0.28)</w:t>
      </w:r>
    </w:p>
    <w:p w14:paraId="37D7C372" w14:textId="77777777" w:rsidR="002D324C" w:rsidRDefault="00B7202B">
      <w:pPr>
        <w:pStyle w:val="BodyText"/>
      </w:pPr>
      <w:r>
        <w:t>School Socio-economic status</w:t>
      </w:r>
    </w:p>
    <w:p w14:paraId="6B71BCF6" w14:textId="77777777" w:rsidR="002D324C" w:rsidRDefault="00B7202B">
      <w:pPr>
        <w:pStyle w:val="BodyText"/>
      </w:pPr>
      <w:r>
        <w:t>-0.11</w:t>
      </w:r>
    </w:p>
    <w:p w14:paraId="056B0D53" w14:textId="77777777" w:rsidR="002D324C" w:rsidRDefault="00B7202B">
      <w:pPr>
        <w:pStyle w:val="BodyText"/>
      </w:pPr>
      <w:r>
        <w:t>(0.14)</w:t>
      </w:r>
    </w:p>
    <w:p w14:paraId="76EAE89D" w14:textId="77777777" w:rsidR="002D324C" w:rsidRDefault="00B7202B">
      <w:pPr>
        <w:pStyle w:val="BodyText"/>
      </w:pPr>
      <w:r>
        <w:t>Interaction: Parental Perc. Meritocracy x SJ in grades - Direct</w:t>
      </w:r>
    </w:p>
    <w:p w14:paraId="2CEAC978" w14:textId="77777777" w:rsidR="002D324C" w:rsidRDefault="00B7202B">
      <w:pPr>
        <w:pStyle w:val="BodyText"/>
      </w:pPr>
      <w:r>
        <w:t>Effort is rewarded x Less than I deserve</w:t>
      </w:r>
    </w:p>
    <w:p w14:paraId="463FD2F1" w14:textId="77777777" w:rsidR="002D324C" w:rsidRDefault="00B7202B">
      <w:pPr>
        <w:pStyle w:val="BodyText"/>
      </w:pPr>
      <w:r>
        <w:t>1.13 *</w:t>
      </w:r>
    </w:p>
    <w:p w14:paraId="198C32EE" w14:textId="77777777" w:rsidR="002D324C" w:rsidRDefault="00B7202B">
      <w:pPr>
        <w:pStyle w:val="BodyText"/>
      </w:pPr>
      <w:r>
        <w:t>(0.54)</w:t>
      </w:r>
    </w:p>
    <w:p w14:paraId="328AA3F6" w14:textId="77777777" w:rsidR="002D324C" w:rsidRDefault="00B7202B">
      <w:pPr>
        <w:pStyle w:val="BodyText"/>
      </w:pPr>
      <w:r>
        <w:t>Effort is rewarded x More than I deserve</w:t>
      </w:r>
    </w:p>
    <w:p w14:paraId="0BC0E37F" w14:textId="77777777" w:rsidR="002D324C" w:rsidRPr="0041669B" w:rsidRDefault="00B7202B">
      <w:pPr>
        <w:pStyle w:val="BodyText"/>
        <w:rPr>
          <w:lang w:val="es-CL"/>
        </w:rPr>
      </w:pPr>
      <w:r w:rsidRPr="0041669B">
        <w:rPr>
          <w:lang w:val="es-CL"/>
        </w:rPr>
        <w:t>1.43 *</w:t>
      </w:r>
    </w:p>
    <w:p w14:paraId="01E42B6C" w14:textId="77777777" w:rsidR="002D324C" w:rsidRPr="0041669B" w:rsidRDefault="00B7202B">
      <w:pPr>
        <w:pStyle w:val="BodyText"/>
        <w:rPr>
          <w:lang w:val="es-CL"/>
        </w:rPr>
      </w:pPr>
      <w:r w:rsidRPr="0041669B">
        <w:rPr>
          <w:lang w:val="es-CL"/>
        </w:rPr>
        <w:t>(0.65)</w:t>
      </w:r>
    </w:p>
    <w:p w14:paraId="29628F20" w14:textId="77777777" w:rsidR="002D324C" w:rsidRPr="0041669B" w:rsidRDefault="00B7202B">
      <w:pPr>
        <w:pStyle w:val="BodyText"/>
        <w:rPr>
          <w:lang w:val="es-CL"/>
        </w:rPr>
      </w:pPr>
      <w:r w:rsidRPr="0041669B">
        <w:rPr>
          <w:lang w:val="es-CL"/>
        </w:rPr>
        <w:t>Controls</w:t>
      </w:r>
    </w:p>
    <w:p w14:paraId="45197DA4" w14:textId="77777777" w:rsidR="002D324C" w:rsidRPr="0041669B" w:rsidRDefault="00B7202B">
      <w:pPr>
        <w:pStyle w:val="BodyText"/>
        <w:rPr>
          <w:lang w:val="es-CL"/>
        </w:rPr>
      </w:pPr>
      <w:r w:rsidRPr="0041669B">
        <w:rPr>
          <w:lang w:val="es-CL"/>
        </w:rPr>
        <w:t>No</w:t>
      </w:r>
    </w:p>
    <w:p w14:paraId="7DF5E433" w14:textId="77777777" w:rsidR="002D324C" w:rsidRPr="0041669B" w:rsidRDefault="00B7202B">
      <w:pPr>
        <w:pStyle w:val="BodyText"/>
        <w:rPr>
          <w:lang w:val="es-CL"/>
        </w:rPr>
      </w:pPr>
      <w:r w:rsidRPr="0041669B">
        <w:rPr>
          <w:lang w:val="es-CL"/>
        </w:rPr>
        <w:t>No</w:t>
      </w:r>
    </w:p>
    <w:p w14:paraId="5D4080BF" w14:textId="77777777" w:rsidR="002D324C" w:rsidRPr="0041669B" w:rsidRDefault="00B7202B">
      <w:pPr>
        <w:pStyle w:val="BodyText"/>
        <w:rPr>
          <w:lang w:val="es-CL"/>
        </w:rPr>
      </w:pPr>
      <w:r w:rsidRPr="0041669B">
        <w:rPr>
          <w:lang w:val="es-CL"/>
        </w:rPr>
        <w:t>No</w:t>
      </w:r>
    </w:p>
    <w:p w14:paraId="0E9801EC" w14:textId="77777777" w:rsidR="002D324C" w:rsidRPr="0041669B" w:rsidRDefault="00B7202B">
      <w:pPr>
        <w:pStyle w:val="BodyText"/>
        <w:rPr>
          <w:lang w:val="es-CL"/>
        </w:rPr>
      </w:pPr>
      <w:r w:rsidRPr="0041669B">
        <w:rPr>
          <w:lang w:val="es-CL"/>
        </w:rPr>
        <w:lastRenderedPageBreak/>
        <w:t>Yes</w:t>
      </w:r>
    </w:p>
    <w:p w14:paraId="788E68BD" w14:textId="77777777" w:rsidR="002D324C" w:rsidRPr="0041669B" w:rsidRDefault="00B7202B">
      <w:pPr>
        <w:pStyle w:val="BodyText"/>
        <w:rPr>
          <w:lang w:val="es-CL"/>
        </w:rPr>
      </w:pPr>
      <w:r w:rsidRPr="0041669B">
        <w:rPr>
          <w:lang w:val="es-CL"/>
        </w:rPr>
        <w:t>Yes</w:t>
      </w:r>
    </w:p>
    <w:p w14:paraId="0A5508BC" w14:textId="77777777" w:rsidR="002D324C" w:rsidRDefault="00B7202B">
      <w:pPr>
        <w:pStyle w:val="BodyText"/>
      </w:pPr>
      <w:r>
        <w:t>Log Likelihood</w:t>
      </w:r>
    </w:p>
    <w:p w14:paraId="7B3CC153" w14:textId="77777777" w:rsidR="002D324C" w:rsidRDefault="00B7202B">
      <w:pPr>
        <w:pStyle w:val="BodyText"/>
      </w:pPr>
      <w:r>
        <w:t>-1521.14</w:t>
      </w:r>
    </w:p>
    <w:p w14:paraId="64D193B9" w14:textId="77777777" w:rsidR="002D324C" w:rsidRDefault="00B7202B">
      <w:pPr>
        <w:pStyle w:val="BodyText"/>
      </w:pPr>
      <w:r>
        <w:t>-1519.22</w:t>
      </w:r>
    </w:p>
    <w:p w14:paraId="571D02BD" w14:textId="77777777" w:rsidR="002D324C" w:rsidRDefault="00B7202B">
      <w:pPr>
        <w:pStyle w:val="BodyText"/>
      </w:pPr>
      <w:r>
        <w:t>-1518.99</w:t>
      </w:r>
    </w:p>
    <w:p w14:paraId="0EFEE108" w14:textId="77777777" w:rsidR="002D324C" w:rsidRDefault="00B7202B">
      <w:pPr>
        <w:pStyle w:val="BodyText"/>
      </w:pPr>
      <w:r>
        <w:t>-587.43</w:t>
      </w:r>
    </w:p>
    <w:p w14:paraId="630BB79C" w14:textId="77777777" w:rsidR="002D324C" w:rsidRDefault="00B7202B">
      <w:pPr>
        <w:pStyle w:val="BodyText"/>
      </w:pPr>
      <w:r>
        <w:t>-583.54</w:t>
      </w:r>
    </w:p>
    <w:p w14:paraId="538FD55B" w14:textId="77777777" w:rsidR="002D324C" w:rsidRDefault="00B7202B">
      <w:pPr>
        <w:pStyle w:val="BodyText"/>
      </w:pPr>
      <w:r>
        <w:t>AIC</w:t>
      </w:r>
    </w:p>
    <w:p w14:paraId="4FF8DD4C" w14:textId="77777777" w:rsidR="002D324C" w:rsidRDefault="00B7202B">
      <w:pPr>
        <w:pStyle w:val="BodyText"/>
      </w:pPr>
      <w:r>
        <w:t>3052.27</w:t>
      </w:r>
    </w:p>
    <w:p w14:paraId="194E9344" w14:textId="77777777" w:rsidR="002D324C" w:rsidRDefault="00B7202B">
      <w:pPr>
        <w:pStyle w:val="BodyText"/>
      </w:pPr>
      <w:r>
        <w:t>3050.44</w:t>
      </w:r>
    </w:p>
    <w:p w14:paraId="76744555" w14:textId="77777777" w:rsidR="002D324C" w:rsidRDefault="00B7202B">
      <w:pPr>
        <w:pStyle w:val="BodyText"/>
      </w:pPr>
      <w:r>
        <w:t>3051.98</w:t>
      </w:r>
    </w:p>
    <w:p w14:paraId="6594BF78" w14:textId="77777777" w:rsidR="002D324C" w:rsidRDefault="00B7202B">
      <w:pPr>
        <w:pStyle w:val="BodyText"/>
      </w:pPr>
      <w:r>
        <w:t>1248.86</w:t>
      </w:r>
    </w:p>
    <w:p w14:paraId="16824686" w14:textId="77777777" w:rsidR="002D324C" w:rsidRDefault="00B7202B">
      <w:pPr>
        <w:pStyle w:val="BodyText"/>
      </w:pPr>
      <w:r>
        <w:t>1247.09</w:t>
      </w:r>
    </w:p>
    <w:p w14:paraId="1ED833AF" w14:textId="77777777" w:rsidR="002D324C" w:rsidRDefault="00B7202B">
      <w:pPr>
        <w:pStyle w:val="BodyText"/>
      </w:pPr>
      <w:r>
        <w:t>BIC</w:t>
      </w:r>
    </w:p>
    <w:p w14:paraId="67439278" w14:textId="77777777" w:rsidR="002D324C" w:rsidRDefault="00B7202B">
      <w:pPr>
        <w:pStyle w:val="BodyText"/>
      </w:pPr>
      <w:r>
        <w:t>3078.43</w:t>
      </w:r>
    </w:p>
    <w:p w14:paraId="2656F3E4" w14:textId="77777777" w:rsidR="002D324C" w:rsidRDefault="00B7202B">
      <w:pPr>
        <w:pStyle w:val="BodyText"/>
      </w:pPr>
      <w:r>
        <w:t>3081.83</w:t>
      </w:r>
    </w:p>
    <w:p w14:paraId="70D733B0" w14:textId="77777777" w:rsidR="002D324C" w:rsidRDefault="00B7202B">
      <w:pPr>
        <w:pStyle w:val="BodyText"/>
      </w:pPr>
      <w:r>
        <w:t>3088.59</w:t>
      </w:r>
    </w:p>
    <w:p w14:paraId="0AE6DA2E" w14:textId="77777777" w:rsidR="002D324C" w:rsidRDefault="00B7202B">
      <w:pPr>
        <w:pStyle w:val="BodyText"/>
      </w:pPr>
      <w:r>
        <w:t>1407.72</w:t>
      </w:r>
    </w:p>
    <w:p w14:paraId="554CD846" w14:textId="77777777" w:rsidR="002D324C" w:rsidRDefault="00B7202B">
      <w:pPr>
        <w:pStyle w:val="BodyText"/>
      </w:pPr>
      <w:r>
        <w:t>1418.82</w:t>
      </w:r>
    </w:p>
    <w:p w14:paraId="0011CCCD" w14:textId="77777777" w:rsidR="002D324C" w:rsidRDefault="00B7202B">
      <w:pPr>
        <w:pStyle w:val="BodyText"/>
      </w:pPr>
      <w:r>
        <w:lastRenderedPageBreak/>
        <w:t>Num. obs.</w:t>
      </w:r>
    </w:p>
    <w:p w14:paraId="45EA8002" w14:textId="77777777" w:rsidR="002D324C" w:rsidRDefault="00B7202B">
      <w:pPr>
        <w:pStyle w:val="BodyText"/>
      </w:pPr>
      <w:r>
        <w:t>1382</w:t>
      </w:r>
    </w:p>
    <w:p w14:paraId="503D94A9" w14:textId="77777777" w:rsidR="002D324C" w:rsidRDefault="00B7202B">
      <w:pPr>
        <w:pStyle w:val="BodyText"/>
      </w:pPr>
      <w:r>
        <w:t>1382</w:t>
      </w:r>
    </w:p>
    <w:p w14:paraId="657CE6E4" w14:textId="77777777" w:rsidR="002D324C" w:rsidRDefault="00B7202B">
      <w:pPr>
        <w:pStyle w:val="BodyText"/>
      </w:pPr>
      <w:r>
        <w:t>1382</w:t>
      </w:r>
    </w:p>
    <w:p w14:paraId="03B2AE52" w14:textId="77777777" w:rsidR="002D324C" w:rsidRDefault="00B7202B">
      <w:pPr>
        <w:pStyle w:val="BodyText"/>
      </w:pPr>
      <w:r>
        <w:t>541</w:t>
      </w:r>
    </w:p>
    <w:p w14:paraId="78D62C12" w14:textId="77777777" w:rsidR="002D324C" w:rsidRDefault="00B7202B">
      <w:pPr>
        <w:pStyle w:val="BodyText"/>
      </w:pPr>
      <w:r>
        <w:t>541</w:t>
      </w:r>
    </w:p>
    <w:p w14:paraId="4B6595CA" w14:textId="77777777" w:rsidR="002D324C" w:rsidRDefault="00B7202B">
      <w:pPr>
        <w:pStyle w:val="BodyText"/>
      </w:pPr>
      <w:r>
        <w:t>Groups (rbd_est)</w:t>
      </w:r>
    </w:p>
    <w:p w14:paraId="13304BEA" w14:textId="77777777" w:rsidR="002D324C" w:rsidRDefault="00B7202B">
      <w:pPr>
        <w:pStyle w:val="BodyText"/>
      </w:pPr>
      <w:r>
        <w:t>64</w:t>
      </w:r>
    </w:p>
    <w:p w14:paraId="3EDD0834" w14:textId="77777777" w:rsidR="002D324C" w:rsidRDefault="00B7202B">
      <w:pPr>
        <w:pStyle w:val="BodyText"/>
      </w:pPr>
      <w:r>
        <w:t>64</w:t>
      </w:r>
    </w:p>
    <w:p w14:paraId="40909592" w14:textId="77777777" w:rsidR="002D324C" w:rsidRDefault="00B7202B">
      <w:pPr>
        <w:pStyle w:val="BodyText"/>
      </w:pPr>
      <w:r>
        <w:t>64</w:t>
      </w:r>
    </w:p>
    <w:p w14:paraId="05C6E459" w14:textId="77777777" w:rsidR="002D324C" w:rsidRDefault="00B7202B">
      <w:pPr>
        <w:pStyle w:val="BodyText"/>
      </w:pPr>
      <w:r>
        <w:t>60</w:t>
      </w:r>
    </w:p>
    <w:p w14:paraId="3A32E9CC" w14:textId="77777777" w:rsidR="002D324C" w:rsidRDefault="00B7202B">
      <w:pPr>
        <w:pStyle w:val="BodyText"/>
      </w:pPr>
      <w:r>
        <w:t>60</w:t>
      </w:r>
    </w:p>
    <w:p w14:paraId="4E400B2E" w14:textId="77777777" w:rsidR="002D324C" w:rsidRDefault="00B7202B">
      <w:pPr>
        <w:pStyle w:val="BodyText"/>
      </w:pPr>
      <w:r>
        <w:t>Variance: rbd_est: (Intercept)</w:t>
      </w:r>
    </w:p>
    <w:p w14:paraId="09F9B5E9" w14:textId="77777777" w:rsidR="002D324C" w:rsidRDefault="00B7202B">
      <w:pPr>
        <w:pStyle w:val="BodyText"/>
      </w:pPr>
      <w:r>
        <w:t>0.13</w:t>
      </w:r>
    </w:p>
    <w:p w14:paraId="4BC46916" w14:textId="77777777" w:rsidR="002D324C" w:rsidRDefault="00B7202B">
      <w:pPr>
        <w:pStyle w:val="BodyText"/>
      </w:pPr>
      <w:r>
        <w:t>0.12</w:t>
      </w:r>
    </w:p>
    <w:p w14:paraId="490048BC" w14:textId="77777777" w:rsidR="002D324C" w:rsidRDefault="00B7202B">
      <w:pPr>
        <w:pStyle w:val="BodyText"/>
      </w:pPr>
      <w:r>
        <w:t>0.12</w:t>
      </w:r>
    </w:p>
    <w:p w14:paraId="2AF322AC" w14:textId="77777777" w:rsidR="002D324C" w:rsidRDefault="00B7202B">
      <w:pPr>
        <w:pStyle w:val="BodyText"/>
      </w:pPr>
      <w:r>
        <w:t>0.22</w:t>
      </w:r>
    </w:p>
    <w:p w14:paraId="4C85FA2C" w14:textId="77777777" w:rsidR="002D324C" w:rsidRDefault="00B7202B">
      <w:pPr>
        <w:pStyle w:val="BodyText"/>
      </w:pPr>
      <w:r>
        <w:t>0.20</w:t>
      </w:r>
    </w:p>
    <w:p w14:paraId="4ADB5415" w14:textId="77777777" w:rsidR="002D324C" w:rsidRDefault="00B7202B">
      <w:pPr>
        <w:pStyle w:val="BodyText"/>
      </w:pPr>
      <w:r>
        <w:t>Table ?? shows the results of multilevel estimation for the second indicator of students’ meritocracy perception: “in Chile those who work hard get ahead.” As in the table above, Models 1 to 3 introduce the justice variables in grading, showing in this cas</w:t>
      </w:r>
      <w:r>
        <w:t xml:space="preserve">e a significant </w:t>
      </w:r>
      <w:r>
        <w:lastRenderedPageBreak/>
        <w:t>negative effect for those who feel unjustly rewarded for their grades. In other words, those who feel unjustly rewarded for their grades, in reference to those who consider they get what they deserve, are less likely to consider effort to b</w:t>
      </w:r>
      <w:r>
        <w:t>e rewarded. In relation to the other variables, effects appear less consistent with the hypotheses and with the models in Table ??. For example, in this case family income does not show a very clear effect and is in some models even negative for one of the</w:t>
      </w:r>
      <w:r>
        <w:t xml:space="preserve"> quintiles. In addition, the parents’ perception of meritocracy does not show a significant effect in models 3 and 4.</w:t>
      </w:r>
    </w:p>
    <w:p w14:paraId="5B358B42" w14:textId="77777777" w:rsidR="002D324C" w:rsidRDefault="00B7202B">
      <w:pPr>
        <w:pStyle w:val="BodyText"/>
      </w:pPr>
      <w:r>
        <w:t>Model 5 introduces interaction term between the meritocratic perception of parents (“in Chile, those who work hard get ahead”) and justice</w:t>
      </w:r>
      <w:r>
        <w:t xml:space="preserve"> in grading. This interaction, unlike the models in the previous table, is positive both for those who say that their grades are worse than they deserve and for those who point out that they are better than they deserve. As seen in Figure 6, those students</w:t>
      </w:r>
      <w:r>
        <w:t xml:space="preserve"> who consider getting the grades they deserve tend to disagree with their parents’ opinion of perceived reward for efforts. This can be interpreted as the school having the ability to reinforce the perception of meritocratic reward for those who feel rewar</w:t>
      </w:r>
      <w:r>
        <w:t>ded fairly by their grades, counteracting their parents’ negative perceptions of meritocratic reward. On the other hand, those students who feel unjustly rewarded, either positively (for over-rewarded) or negatively (for under-rewarded), have a greater deg</w:t>
      </w:r>
      <w:r>
        <w:t>ree of congruence with what their parents perceive, i.e., when injustice is perceived in school evaluations, the opinion of the family tends to prevail regarding the reward for the efforts.</w:t>
      </w:r>
    </w:p>
    <w:p w14:paraId="302C56D1" w14:textId="77777777" w:rsidR="002D324C" w:rsidRDefault="00B7202B">
      <w:pPr>
        <w:pStyle w:val="CaptionedFigure"/>
      </w:pPr>
      <w:r>
        <w:rPr>
          <w:noProof/>
        </w:rPr>
        <w:lastRenderedPageBreak/>
        <w:drawing>
          <wp:inline distT="0" distB="0" distL="0" distR="0" wp14:anchorId="0923F7D3" wp14:editId="43E70C4E">
            <wp:extent cx="5943600" cy="3241963"/>
            <wp:effectExtent l="0" t="0" r="0" b="0"/>
            <wp:docPr id="52" name="Picture" descr="Figure 6: Interaction between parental, student and meritocratic perceptions and justice in grades"/>
            <wp:cNvGraphicFramePr/>
            <a:graphic xmlns:a="http://schemas.openxmlformats.org/drawingml/2006/main">
              <a:graphicData uri="http://schemas.openxmlformats.org/drawingml/2006/picture">
                <pic:pic xmlns:pic="http://schemas.openxmlformats.org/drawingml/2006/picture">
                  <pic:nvPicPr>
                    <pic:cNvPr id="53" name="Picture" descr="paper-blinded_files/figure-docx/interac2-1.png"/>
                    <pic:cNvPicPr>
                      <a:picLocks noChangeAspect="1" noChangeArrowheads="1"/>
                    </pic:cNvPicPr>
                  </pic:nvPicPr>
                  <pic:blipFill>
                    <a:blip r:embed="rId15"/>
                    <a:stretch>
                      <a:fillRect/>
                    </a:stretch>
                  </pic:blipFill>
                  <pic:spPr bwMode="auto">
                    <a:xfrm>
                      <a:off x="0" y="0"/>
                      <a:ext cx="5943600" cy="3241963"/>
                    </a:xfrm>
                    <a:prstGeom prst="rect">
                      <a:avLst/>
                    </a:prstGeom>
                    <a:noFill/>
                    <a:ln w="9525">
                      <a:noFill/>
                      <a:headEnd/>
                      <a:tailEnd/>
                    </a:ln>
                  </pic:spPr>
                </pic:pic>
              </a:graphicData>
            </a:graphic>
          </wp:inline>
        </w:drawing>
      </w:r>
    </w:p>
    <w:p w14:paraId="300B62B9" w14:textId="77777777" w:rsidR="002D324C" w:rsidRDefault="00B7202B">
      <w:pPr>
        <w:pStyle w:val="ImageCaption"/>
      </w:pPr>
      <w:r>
        <w:t>Figure 6: Interaction between parental, student and meritocratic</w:t>
      </w:r>
      <w:r>
        <w:t xml:space="preserve"> perceptions and justice in grades</w:t>
      </w:r>
    </w:p>
    <w:p w14:paraId="3FD72208" w14:textId="77777777" w:rsidR="002D324C" w:rsidRDefault="00B7202B">
      <w:pPr>
        <w:pStyle w:val="Heading1"/>
      </w:pPr>
      <w:bookmarkStart w:id="11" w:name="conclusions"/>
      <w:bookmarkEnd w:id="9"/>
      <w:bookmarkEnd w:id="10"/>
      <w:r>
        <w:t>Conclusions</w:t>
      </w:r>
    </w:p>
    <w:p w14:paraId="3B416A0B" w14:textId="77777777" w:rsidR="002D324C" w:rsidRDefault="00B7202B">
      <w:pPr>
        <w:pStyle w:val="FirstParagraph"/>
      </w:pPr>
      <w:r>
        <w:t>This article addresses the socialization of meritocratic perceptions in students in the second year of high school. The central hypothesis revolved around two agents of socialization: the family and the school</w:t>
      </w:r>
      <w:r>
        <w:t>. In addition, we investigated whether the relationship between socioeconomic level and meritocratic perceptions was replicated in the young population, for which we used two indicators of meritocratic perception: the importance of effort to get ahead, and</w:t>
      </w:r>
      <w:r>
        <w:t xml:space="preserve"> the the perception of whether those of working hard can get ahead. Despite the similarity between the two indicators, for what follows it is important to remember that the correlation between the two is moderate; therefore, they are not apparently measuri</w:t>
      </w:r>
      <w:r>
        <w:t xml:space="preserve">ng exactly the same aspect of the perception of meritocracy. In this way, it would be different to believe that meritocracy is important than to note that it actually occurs in terms of rewarding efforts. This point is relevant to be able to later develop </w:t>
      </w:r>
      <w:r>
        <w:t>some of the differences that we observed in the analysis of the results.</w:t>
      </w:r>
    </w:p>
    <w:p w14:paraId="578DF95E" w14:textId="77777777" w:rsidR="002D324C" w:rsidRDefault="00B7202B">
      <w:pPr>
        <w:pStyle w:val="BodyText"/>
      </w:pPr>
      <w:r>
        <w:t xml:space="preserve">According to our analysis, there is partial evidence supporting the assumption that the meritocratic perceptions of parents manage to be passed on to their children. This </w:t>
      </w:r>
      <w:r>
        <w:t xml:space="preserve">association appears when meritocratic perception refers to the importance of effort to get ahead, but not when it is asked if those who work hard do indeed get ahead. In relation to the role of the </w:t>
      </w:r>
      <w:r>
        <w:lastRenderedPageBreak/>
        <w:t>school, we see an inverse situation: the experience of jus</w:t>
      </w:r>
      <w:r>
        <w:t xml:space="preserve">tice in grading is not associated with the importance of effort, but rather with the second indicator of whether efforts are rewarded. This association makes sense when considering school as a concrete space where rewards are expressed through grades, and </w:t>
      </w:r>
      <w:r>
        <w:t>our results show that those who feel unjustly rewarded in school actually perceive less meritocracy.</w:t>
      </w:r>
    </w:p>
    <w:p w14:paraId="7CA46F06" w14:textId="77777777" w:rsidR="002D324C" w:rsidRDefault="00B7202B">
      <w:pPr>
        <w:pStyle w:val="BodyText"/>
      </w:pPr>
      <w:r>
        <w:t xml:space="preserve">The dissimilar nature of the indicators used to operationalize the perception of meritocracy also has implications when analyzing the interactions between </w:t>
      </w:r>
      <w:r>
        <w:t>family and school. In the case of the importance of effort, we note that the positive bond between parents and children in perception of meritocracy may diminish in case of feeling unjustly rewarded with school grades. Instead, when asked about the agreeme</w:t>
      </w:r>
      <w:r>
        <w:t>nt that effort is rewarded, those who feel justly rewarded in school are able to counteract negative meritocratic perceptions of their parents. Therefore, with the information we have so far, we do not necessarily see that the school or the parents are the</w:t>
      </w:r>
      <w:r>
        <w:t xml:space="preserve"> main socializing agent of perceptions of meritocracy. Nevertheless, we have evidence to suggest that there are different associations depending on the specific aspect of the perception of meritocracy observed: the family would be more relevant in relation</w:t>
      </w:r>
      <w:r>
        <w:t xml:space="preserve"> to the importance of effort, while the school in relation to the perception that efforts are justly rewarded.</w:t>
      </w:r>
    </w:p>
    <w:p w14:paraId="4B443E41" w14:textId="77777777" w:rsidR="002D324C" w:rsidRDefault="00B7202B">
      <w:pPr>
        <w:pStyle w:val="BodyText"/>
      </w:pPr>
      <w:r>
        <w:t>The results of this research allow us to propose some possible future developments in this topic. The study of inequalities from an attitudinal p</w:t>
      </w:r>
      <w:r>
        <w:t>erspective has consistently shown how inequalities can be legitimized by individuals (</w:t>
      </w:r>
      <w:hyperlink w:anchor="ref-castillo_legitimacy_2011">
        <w:r>
          <w:rPr>
            <w:rStyle w:val="Hyperlink"/>
          </w:rPr>
          <w:t>Castillo, 2011</w:t>
        </w:r>
      </w:hyperlink>
      <w:r>
        <w:t>). Individuals who perceive that society functions according to meritoc</w:t>
      </w:r>
      <w:r>
        <w:t>ratic criteria tend to give less support to social policies (</w:t>
      </w:r>
      <w:hyperlink w:anchor="ref-sandel_tirania_2021">
        <w:r>
          <w:rPr>
            <w:rStyle w:val="Hyperlink"/>
          </w:rPr>
          <w:t>Sandel, 2021</w:t>
        </w:r>
      </w:hyperlink>
      <w:r>
        <w:t>) and, ultimately, to care less about the common good and solidarity. If this problem is taken to the l</w:t>
      </w:r>
      <w:r>
        <w:t>evel of intergenerational transmission, then it could be argued that the legitimization of inequality begins to form early in adolescence: if young people form their meritocratic perceptions from the family and school sphere, then it can be assumed that th</w:t>
      </w:r>
      <w:r>
        <w:t>e legitimization of inequality is a continuous and early reproduction process. From this perspective, focusing on how school-age children experience justice in school could shape the formation of citizens with a greater interest in the common good.</w:t>
      </w:r>
    </w:p>
    <w:p w14:paraId="14150DDF" w14:textId="77777777" w:rsidR="002D324C" w:rsidRDefault="00B7202B">
      <w:pPr>
        <w:pStyle w:val="BodyText"/>
      </w:pPr>
      <w:r>
        <w:t>Althoug</w:t>
      </w:r>
      <w:r>
        <w:t>h there is evidence in this research on the relevance of family and school elements in the socialization of meritocratic perception, there are a number of limitations to be taken into account in future research. First, the perception of meritocracy is only</w:t>
      </w:r>
      <w:r>
        <w:t xml:space="preserve"> one aspect of research on meritocracy, which in turn is a specific element of the larger family of studies of subjective </w:t>
      </w:r>
      <w:r>
        <w:lastRenderedPageBreak/>
        <w:t>inequality. Future research should include tools to better cover the concept of meritocracy, considering not only perceptions but also</w:t>
      </w:r>
      <w:r>
        <w:t xml:space="preserve"> preferences as well as aspects considered non-meritocratic, such as the use of family contacts and privileges. Secondly, this agenda should be linked in the future with other aspects of subjective inequality, such as redistributive preferences, as well as</w:t>
      </w:r>
      <w:r>
        <w:t xml:space="preserve"> with the more traditional agenda of citizen formation that covers issues of participation, coexistence and democratic attitudes. Finally, the transversal nature of the data used has limitations to affirm the directionality of the relationships, therefore </w:t>
      </w:r>
      <w:r>
        <w:t>future studies could consider longitudinal data as well as survey experiments that can advance arguments of causality.</w:t>
      </w:r>
    </w:p>
    <w:p w14:paraId="06C1D7B7" w14:textId="77777777" w:rsidR="002D324C" w:rsidRDefault="00B7202B">
      <w:pPr>
        <w:pStyle w:val="Heading1"/>
      </w:pPr>
      <w:bookmarkStart w:id="12" w:name="references"/>
      <w:bookmarkEnd w:id="11"/>
      <w:r>
        <w:t>References</w:t>
      </w:r>
    </w:p>
    <w:p w14:paraId="557D47B1" w14:textId="77777777" w:rsidR="002D324C" w:rsidRDefault="00B7202B" w:rsidP="00B7202B">
      <w:pPr>
        <w:pStyle w:val="Bibliography"/>
      </w:pPr>
      <w:bookmarkStart w:id="13" w:name="ref-aguinis_bestpractice_2013a"/>
      <w:bookmarkStart w:id="14" w:name="refs"/>
      <w:r>
        <w:t>Aguinis, H., Gottfredson, R. K., &amp; Culpepper, S. A. (2013). Best-practice recommendations for estimating cross-level interacti</w:t>
      </w:r>
      <w:r>
        <w:t xml:space="preserve">on effects using multilevel modeling. </w:t>
      </w:r>
      <w:r>
        <w:rPr>
          <w:i/>
          <w:iCs/>
        </w:rPr>
        <w:t>Journal of Management</w:t>
      </w:r>
      <w:r>
        <w:t xml:space="preserve">, </w:t>
      </w:r>
      <w:r>
        <w:rPr>
          <w:i/>
          <w:iCs/>
        </w:rPr>
        <w:t>39</w:t>
      </w:r>
      <w:r>
        <w:t xml:space="preserve">(6), 1490–1528. </w:t>
      </w:r>
      <w:hyperlink r:id="rId16">
        <w:r>
          <w:rPr>
            <w:rStyle w:val="Hyperlink"/>
          </w:rPr>
          <w:t>https://doi.org/10.1177/0149206313478188</w:t>
        </w:r>
      </w:hyperlink>
    </w:p>
    <w:p w14:paraId="423444B1" w14:textId="77777777" w:rsidR="002D324C" w:rsidRDefault="00B7202B" w:rsidP="00B7202B">
      <w:pPr>
        <w:pStyle w:val="Bibliography"/>
      </w:pPr>
      <w:bookmarkStart w:id="15" w:name="ref-allen_top_2016"/>
      <w:bookmarkEnd w:id="13"/>
      <w:r>
        <w:t>Allen, K. (2016). Top girls navigating aus</w:t>
      </w:r>
      <w:r>
        <w:t xml:space="preserve">tere times: Interrogating youth transitions since the “crisis.” </w:t>
      </w:r>
      <w:r>
        <w:rPr>
          <w:i/>
          <w:iCs/>
        </w:rPr>
        <w:t>Journal of Youth Studies</w:t>
      </w:r>
      <w:r>
        <w:t xml:space="preserve">, </w:t>
      </w:r>
      <w:r>
        <w:rPr>
          <w:i/>
          <w:iCs/>
        </w:rPr>
        <w:t>19</w:t>
      </w:r>
      <w:r>
        <w:t xml:space="preserve">(6), 805–820. </w:t>
      </w:r>
      <w:hyperlink r:id="rId17">
        <w:r>
          <w:rPr>
            <w:rStyle w:val="Hyperlink"/>
          </w:rPr>
          <w:t>https://doi.org/10.1080/13676261.2015.1112885</w:t>
        </w:r>
      </w:hyperlink>
    </w:p>
    <w:p w14:paraId="6A3C09A6" w14:textId="77777777" w:rsidR="002D324C" w:rsidRDefault="00B7202B" w:rsidP="00B7202B">
      <w:pPr>
        <w:pStyle w:val="Bibliography"/>
      </w:pPr>
      <w:bookmarkStart w:id="16" w:name="ref-andersson_situational_2015"/>
      <w:bookmarkEnd w:id="15"/>
      <w:r>
        <w:t>Anders</w:t>
      </w:r>
      <w:r>
        <w:t xml:space="preserve">son, E. (2015). Situational political socialization: A normative approach to young people’s adoption and acquisition of political preferences and skills. </w:t>
      </w:r>
      <w:r>
        <w:rPr>
          <w:i/>
          <w:iCs/>
        </w:rPr>
        <w:t>Journal of Youth Studies</w:t>
      </w:r>
      <w:r>
        <w:t xml:space="preserve">, </w:t>
      </w:r>
      <w:r>
        <w:rPr>
          <w:i/>
          <w:iCs/>
        </w:rPr>
        <w:t>18</w:t>
      </w:r>
      <w:r>
        <w:t xml:space="preserve">(8), 967–983. </w:t>
      </w:r>
      <w:hyperlink r:id="rId18">
        <w:r>
          <w:rPr>
            <w:rStyle w:val="Hyperlink"/>
          </w:rPr>
          <w:t>https://doi.org/10.1080/13676261.2015.1020926</w:t>
        </w:r>
      </w:hyperlink>
    </w:p>
    <w:p w14:paraId="1C4B0CDC" w14:textId="77777777" w:rsidR="002D324C" w:rsidRDefault="00B7202B" w:rsidP="00B7202B">
      <w:pPr>
        <w:pStyle w:val="Bibliography"/>
      </w:pPr>
      <w:bookmarkStart w:id="17" w:name="ref-arfan_ordinal_2017a"/>
      <w:bookmarkEnd w:id="16"/>
      <w:r>
        <w:t xml:space="preserve">Arfan, M., &amp; Sherwani, R. A. K. (2017). Ordinal logit and multilevel ordinal logit models: An application on wealth index MICS-survey data. </w:t>
      </w:r>
      <w:r>
        <w:rPr>
          <w:i/>
          <w:iCs/>
        </w:rPr>
        <w:t>Pakistan Journal of Statistics a</w:t>
      </w:r>
      <w:r>
        <w:rPr>
          <w:i/>
          <w:iCs/>
        </w:rPr>
        <w:t>nd Operation Research</w:t>
      </w:r>
      <w:r>
        <w:t xml:space="preserve">, 211–226. </w:t>
      </w:r>
      <w:hyperlink r:id="rId19">
        <w:r>
          <w:rPr>
            <w:rStyle w:val="Hyperlink"/>
          </w:rPr>
          <w:t>https://doi.org/10.18187/pjsor.v13i1.1801</w:t>
        </w:r>
      </w:hyperlink>
    </w:p>
    <w:p w14:paraId="06390873" w14:textId="77777777" w:rsidR="002D324C" w:rsidRDefault="00B7202B" w:rsidP="00B7202B">
      <w:pPr>
        <w:pStyle w:val="Bibliography"/>
      </w:pPr>
      <w:bookmarkStart w:id="18" w:name="ref-astill_multilevel_2002"/>
      <w:bookmarkEnd w:id="17"/>
      <w:r>
        <w:t>Astill, B. R., Feather, N. T., &amp; Keeves, J. P. (2002). A multilevel analysis of the effe</w:t>
      </w:r>
      <w:r>
        <w:t xml:space="preserve">cts of parents, teachers and schools on student values. </w:t>
      </w:r>
      <w:r>
        <w:rPr>
          <w:i/>
          <w:iCs/>
        </w:rPr>
        <w:t>Social Psychology of Education</w:t>
      </w:r>
      <w:r>
        <w:t xml:space="preserve">, </w:t>
      </w:r>
      <w:r>
        <w:rPr>
          <w:i/>
          <w:iCs/>
        </w:rPr>
        <w:t>5</w:t>
      </w:r>
      <w:r>
        <w:t xml:space="preserve">(4), 345–363. </w:t>
      </w:r>
      <w:hyperlink r:id="rId20">
        <w:r>
          <w:rPr>
            <w:rStyle w:val="Hyperlink"/>
          </w:rPr>
          <w:t>https://doi.org/10.1023/A:1020982517173</w:t>
        </w:r>
      </w:hyperlink>
    </w:p>
    <w:p w14:paraId="5505E3EA" w14:textId="77777777" w:rsidR="002D324C" w:rsidRDefault="00B7202B" w:rsidP="00B7202B">
      <w:pPr>
        <w:pStyle w:val="Bibliography"/>
      </w:pPr>
      <w:bookmarkStart w:id="19" w:name="ref-azevedo_neoliberal_2019"/>
      <w:bookmarkEnd w:id="18"/>
      <w:r>
        <w:t xml:space="preserve">Azevedo, F., Jost, J. T., Rothmund, T., &amp; Sterling, J. (2019). Neoliberal ideology and the justification of inequality in capitalist societies: Why social and economic dimensions of ideology are intertwined: Neoliberal ideology and justification. </w:t>
      </w:r>
      <w:r>
        <w:rPr>
          <w:i/>
          <w:iCs/>
        </w:rPr>
        <w:t>Journal o</w:t>
      </w:r>
      <w:r>
        <w:rPr>
          <w:i/>
          <w:iCs/>
        </w:rPr>
        <w:t>f Social Issues</w:t>
      </w:r>
      <w:r>
        <w:t xml:space="preserve">, </w:t>
      </w:r>
      <w:r>
        <w:rPr>
          <w:i/>
          <w:iCs/>
        </w:rPr>
        <w:t>75</w:t>
      </w:r>
      <w:r>
        <w:t xml:space="preserve">(1), 49–88. </w:t>
      </w:r>
      <w:hyperlink r:id="rId21">
        <w:r>
          <w:rPr>
            <w:rStyle w:val="Hyperlink"/>
          </w:rPr>
          <w:t>https://doi.org/10.1111/josi.12310</w:t>
        </w:r>
      </w:hyperlink>
    </w:p>
    <w:p w14:paraId="5E05746D" w14:textId="77777777" w:rsidR="002D324C" w:rsidRDefault="00B7202B" w:rsidP="00B7202B">
      <w:pPr>
        <w:pStyle w:val="Bibliography"/>
      </w:pPr>
      <w:bookmarkStart w:id="20" w:name="ref-bandura_selfefficacy_2001"/>
      <w:bookmarkEnd w:id="19"/>
      <w:r>
        <w:t>Bandura, A., Barbaranelli, C., Caprara, G. V., &amp; Pastorelli, C. (2001). Self-efficacy beliefs as shape</w:t>
      </w:r>
      <w:r>
        <w:t xml:space="preserve">rs of children’s aspirations and career trajectories. </w:t>
      </w:r>
      <w:r>
        <w:rPr>
          <w:i/>
          <w:iCs/>
        </w:rPr>
        <w:t>Child Development</w:t>
      </w:r>
      <w:r>
        <w:t xml:space="preserve">, </w:t>
      </w:r>
      <w:r>
        <w:rPr>
          <w:i/>
          <w:iCs/>
        </w:rPr>
        <w:t>72</w:t>
      </w:r>
      <w:r>
        <w:t xml:space="preserve">(1), 187–206. </w:t>
      </w:r>
      <w:hyperlink r:id="rId22">
        <w:r>
          <w:rPr>
            <w:rStyle w:val="Hyperlink"/>
          </w:rPr>
          <w:t>https://doi.org/10.1111/1467-8624.00273</w:t>
        </w:r>
      </w:hyperlink>
    </w:p>
    <w:p w14:paraId="1250736F" w14:textId="77777777" w:rsidR="002D324C" w:rsidRPr="0041669B" w:rsidRDefault="00B7202B" w:rsidP="00B7202B">
      <w:pPr>
        <w:pStyle w:val="Bibliography"/>
        <w:rPr>
          <w:lang w:val="es-CL"/>
        </w:rPr>
      </w:pPr>
      <w:bookmarkStart w:id="21" w:name="ref-bay-cheng_agency_2015"/>
      <w:bookmarkEnd w:id="20"/>
      <w:r>
        <w:t>Bay-Cheng, L. Y. (2015). The agenc</w:t>
      </w:r>
      <w:r>
        <w:t xml:space="preserve">y line: A neoliberal metric for appraising young women’s sexuality. </w:t>
      </w:r>
      <w:r w:rsidRPr="0041669B">
        <w:rPr>
          <w:i/>
          <w:iCs/>
          <w:lang w:val="es-CL"/>
        </w:rPr>
        <w:t>Sex Roles</w:t>
      </w:r>
      <w:r w:rsidRPr="0041669B">
        <w:rPr>
          <w:lang w:val="es-CL"/>
        </w:rPr>
        <w:t xml:space="preserve">, </w:t>
      </w:r>
      <w:r w:rsidRPr="0041669B">
        <w:rPr>
          <w:i/>
          <w:iCs/>
          <w:lang w:val="es-CL"/>
        </w:rPr>
        <w:t>73</w:t>
      </w:r>
      <w:r w:rsidRPr="0041669B">
        <w:rPr>
          <w:lang w:val="es-CL"/>
        </w:rPr>
        <w:t xml:space="preserve">(7), 279–291. </w:t>
      </w:r>
      <w:hyperlink r:id="rId23">
        <w:r w:rsidRPr="0041669B">
          <w:rPr>
            <w:rStyle w:val="Hyperlink"/>
            <w:lang w:val="es-CL"/>
          </w:rPr>
          <w:t>https://doi.org/10.1007/s11199-015-0452-6</w:t>
        </w:r>
      </w:hyperlink>
    </w:p>
    <w:p w14:paraId="33692A23" w14:textId="77777777" w:rsidR="002D324C" w:rsidRDefault="00B7202B" w:rsidP="00B7202B">
      <w:pPr>
        <w:pStyle w:val="Bibliography"/>
      </w:pPr>
      <w:bookmarkStart w:id="22" w:name="ref-bernstein_poder_1988"/>
      <w:bookmarkEnd w:id="21"/>
      <w:r w:rsidRPr="0041669B">
        <w:rPr>
          <w:lang w:val="es-CL"/>
        </w:rPr>
        <w:t xml:space="preserve">Bernstein, B. (1988). </w:t>
      </w:r>
      <w:r w:rsidRPr="0041669B">
        <w:rPr>
          <w:i/>
          <w:iCs/>
          <w:lang w:val="es-CL"/>
        </w:rPr>
        <w:t>Po</w:t>
      </w:r>
      <w:r w:rsidRPr="0041669B">
        <w:rPr>
          <w:i/>
          <w:iCs/>
          <w:lang w:val="es-CL"/>
        </w:rPr>
        <w:t>der, Educación y Conciencia: Sociológia de la transmisión cultural</w:t>
      </w:r>
      <w:r w:rsidRPr="0041669B">
        <w:rPr>
          <w:lang w:val="es-CL"/>
        </w:rPr>
        <w:t xml:space="preserve"> (C. Cox, Ed.). </w:t>
      </w:r>
      <w:hyperlink r:id="rId24">
        <w:r>
          <w:rPr>
            <w:rStyle w:val="Hyperlink"/>
          </w:rPr>
          <w:t>https://repositorio.uahurtado.cl/bitstream/handle/11242/8769/482</w:t>
        </w:r>
        <w:r>
          <w:rPr>
            <w:rStyle w:val="Hyperlink"/>
          </w:rPr>
          <w:t>4.pdf?sequence=1&amp;isAllowed=y</w:t>
        </w:r>
      </w:hyperlink>
    </w:p>
    <w:p w14:paraId="64825F1F" w14:textId="77777777" w:rsidR="002D324C" w:rsidRDefault="00B7202B" w:rsidP="00B7202B">
      <w:pPr>
        <w:pStyle w:val="Bibliography"/>
      </w:pPr>
      <w:bookmarkStart w:id="23" w:name="ref-boonen_adolescent_2013"/>
      <w:bookmarkEnd w:id="22"/>
      <w:r>
        <w:t xml:space="preserve">Boonen, J., Hooghe, M., &amp; Quintelier, E. (2013). </w:t>
      </w:r>
      <w:r>
        <w:t>Adolescent’s perceptions of parental voting intentions: The difference between actual and perceived survey measures and the implications for so</w:t>
      </w:r>
      <w:r>
        <w:t>cialization research</w:t>
      </w:r>
      <w:r>
        <w:t xml:space="preserve">. Centre for Citizenship; Democracy, KU Leuven. </w:t>
      </w:r>
      <w:hyperlink r:id="rId25">
        <w:r>
          <w:rPr>
            <w:rStyle w:val="Hyperlink"/>
          </w:rPr>
          <w:t>https://lirias.kuleuven.be/retrieve/229295</w:t>
        </w:r>
      </w:hyperlink>
    </w:p>
    <w:p w14:paraId="7888235E" w14:textId="77777777" w:rsidR="002D324C" w:rsidRDefault="00B7202B" w:rsidP="00B7202B">
      <w:pPr>
        <w:pStyle w:val="Bibliography"/>
      </w:pPr>
      <w:bookmarkStart w:id="24" w:name="ref-bourdieu_reproduccion_1998"/>
      <w:bookmarkEnd w:id="23"/>
      <w:r w:rsidRPr="0041669B">
        <w:rPr>
          <w:lang w:val="es-CL"/>
        </w:rPr>
        <w:t>Bourdieu, P., Passeron, J. C., Melendres, J., &amp; Su</w:t>
      </w:r>
      <w:r w:rsidRPr="0041669B">
        <w:rPr>
          <w:lang w:val="es-CL"/>
        </w:rPr>
        <w:t xml:space="preserve">birats, M. (1998). </w:t>
      </w:r>
      <w:r w:rsidRPr="0041669B">
        <w:rPr>
          <w:i/>
          <w:iCs/>
          <w:lang w:val="es-CL"/>
        </w:rPr>
        <w:t>La reproducción: elementos para una teoría del sistema de enseñanza</w:t>
      </w:r>
      <w:r w:rsidRPr="0041669B">
        <w:rPr>
          <w:lang w:val="es-CL"/>
        </w:rPr>
        <w:t xml:space="preserve">. </w:t>
      </w:r>
      <w:r>
        <w:t>Distribuciones Fontamara.</w:t>
      </w:r>
    </w:p>
    <w:p w14:paraId="19C1B7B3" w14:textId="77777777" w:rsidR="002D324C" w:rsidRDefault="00B7202B" w:rsidP="00B7202B">
      <w:pPr>
        <w:pStyle w:val="Bibliography"/>
      </w:pPr>
      <w:bookmarkStart w:id="25" w:name="ref-calarco_coached_2014"/>
      <w:bookmarkEnd w:id="24"/>
      <w:r>
        <w:t xml:space="preserve">Calarco, J. M. (2014). Coached for the classroom: Parents’ cultural transmission and children’s reproduction of educational inequalities. </w:t>
      </w:r>
      <w:r>
        <w:rPr>
          <w:i/>
          <w:iCs/>
        </w:rPr>
        <w:t>Amer</w:t>
      </w:r>
      <w:r>
        <w:rPr>
          <w:i/>
          <w:iCs/>
        </w:rPr>
        <w:t>ican Sociological Review</w:t>
      </w:r>
      <w:r>
        <w:t xml:space="preserve">. </w:t>
      </w:r>
      <w:hyperlink r:id="rId26">
        <w:r>
          <w:rPr>
            <w:rStyle w:val="Hyperlink"/>
          </w:rPr>
          <w:t>https://doi.org/10.1177/0003122414546931</w:t>
        </w:r>
      </w:hyperlink>
    </w:p>
    <w:p w14:paraId="37B10CE5" w14:textId="77777777" w:rsidR="002D324C" w:rsidRPr="0041669B" w:rsidRDefault="00B7202B" w:rsidP="00B7202B">
      <w:pPr>
        <w:pStyle w:val="Bibliography"/>
        <w:rPr>
          <w:lang w:val="es-CL"/>
        </w:rPr>
      </w:pPr>
      <w:bookmarkStart w:id="26" w:name="ref-castillo_legitimacy_2011"/>
      <w:bookmarkEnd w:id="25"/>
      <w:r>
        <w:lastRenderedPageBreak/>
        <w:t xml:space="preserve">Castillo, J. C. (2011). Legitimacy of inequality in a highly unequal context: Evidence from the chilean case. </w:t>
      </w:r>
      <w:r w:rsidRPr="0041669B">
        <w:rPr>
          <w:i/>
          <w:iCs/>
          <w:lang w:val="es-CL"/>
        </w:rPr>
        <w:t>Social Justice Research</w:t>
      </w:r>
      <w:r w:rsidRPr="0041669B">
        <w:rPr>
          <w:lang w:val="es-CL"/>
        </w:rPr>
        <w:t xml:space="preserve">, </w:t>
      </w:r>
      <w:r w:rsidRPr="0041669B">
        <w:rPr>
          <w:i/>
          <w:iCs/>
          <w:lang w:val="es-CL"/>
        </w:rPr>
        <w:t>24</w:t>
      </w:r>
      <w:r w:rsidRPr="0041669B">
        <w:rPr>
          <w:lang w:val="es-CL"/>
        </w:rPr>
        <w:t xml:space="preserve">(4), 314–340. </w:t>
      </w:r>
      <w:hyperlink r:id="rId27">
        <w:r w:rsidRPr="0041669B">
          <w:rPr>
            <w:rStyle w:val="Hyperlink"/>
            <w:lang w:val="es-CL"/>
          </w:rPr>
          <w:t>https://do</w:t>
        </w:r>
        <w:r w:rsidRPr="0041669B">
          <w:rPr>
            <w:rStyle w:val="Hyperlink"/>
            <w:lang w:val="es-CL"/>
          </w:rPr>
          <w:t>i.org/10.1007/s11211-011-0144-5</w:t>
        </w:r>
      </w:hyperlink>
    </w:p>
    <w:p w14:paraId="1E486FE1" w14:textId="77777777" w:rsidR="002D324C" w:rsidRPr="0041669B" w:rsidRDefault="00B7202B" w:rsidP="00B7202B">
      <w:pPr>
        <w:pStyle w:val="Bibliography"/>
        <w:rPr>
          <w:lang w:val="es-CL"/>
        </w:rPr>
      </w:pPr>
      <w:bookmarkStart w:id="27" w:name="ref-castillo_meritocracia_2019"/>
      <w:bookmarkEnd w:id="26"/>
      <w:r w:rsidRPr="0041669B">
        <w:rPr>
          <w:lang w:val="es-CL"/>
        </w:rPr>
        <w:t xml:space="preserve">Castillo, J. C., Torres, A., Atria, J., &amp; Maldonado, L. (2019). Meritocracia y desigualdad económica: Percepciones, preferencias e implicancias. </w:t>
      </w:r>
      <w:r w:rsidRPr="0041669B">
        <w:rPr>
          <w:i/>
          <w:iCs/>
          <w:lang w:val="es-CL"/>
        </w:rPr>
        <w:t>Revista Internacional de Sociología</w:t>
      </w:r>
      <w:r w:rsidRPr="0041669B">
        <w:rPr>
          <w:lang w:val="es-CL"/>
        </w:rPr>
        <w:t xml:space="preserve">, </w:t>
      </w:r>
      <w:r w:rsidRPr="0041669B">
        <w:rPr>
          <w:i/>
          <w:iCs/>
          <w:lang w:val="es-CL"/>
        </w:rPr>
        <w:t>77</w:t>
      </w:r>
      <w:r w:rsidRPr="0041669B">
        <w:rPr>
          <w:lang w:val="es-CL"/>
        </w:rPr>
        <w:t>(1),</w:t>
      </w:r>
      <w:r w:rsidRPr="0041669B">
        <w:rPr>
          <w:lang w:val="es-CL"/>
        </w:rPr>
        <w:t xml:space="preserve"> 117. </w:t>
      </w:r>
      <w:hyperlink r:id="rId28">
        <w:r w:rsidRPr="0041669B">
          <w:rPr>
            <w:rStyle w:val="Hyperlink"/>
            <w:lang w:val="es-CL"/>
          </w:rPr>
          <w:t>https://doi.org/10.3989/ris.2019.77.1.17.114</w:t>
        </w:r>
      </w:hyperlink>
    </w:p>
    <w:p w14:paraId="5BF8D78A" w14:textId="77777777" w:rsidR="002D324C" w:rsidRDefault="00B7202B" w:rsidP="00B7202B">
      <w:pPr>
        <w:pStyle w:val="Bibliography"/>
      </w:pPr>
      <w:bookmarkStart w:id="28" w:name="ref-christensen_ordinal_2019"/>
      <w:bookmarkEnd w:id="27"/>
      <w:r w:rsidRPr="0041669B">
        <w:rPr>
          <w:lang w:val="es-CL"/>
        </w:rPr>
        <w:t xml:space="preserve">Christensen, R. H. B. (2019). </w:t>
      </w:r>
      <w:r>
        <w:t>Ordinal—regression models for ordinal data</w:t>
      </w:r>
      <w:r>
        <w:t>.</w:t>
      </w:r>
    </w:p>
    <w:p w14:paraId="7471A9F0" w14:textId="77777777" w:rsidR="002D324C" w:rsidRDefault="00B7202B" w:rsidP="00B7202B">
      <w:pPr>
        <w:pStyle w:val="Bibliography"/>
      </w:pPr>
      <w:bookmarkStart w:id="29" w:name="ref-danziger_child_1957a"/>
      <w:bookmarkEnd w:id="28"/>
      <w:r>
        <w:t xml:space="preserve">Danziger, K. (1957). The child’s understanding of kinship terms: A study in the development of relational concepts. </w:t>
      </w:r>
      <w:r>
        <w:rPr>
          <w:i/>
          <w:iCs/>
        </w:rPr>
        <w:t>The Journal of Genetic Psychology</w:t>
      </w:r>
      <w:r>
        <w:t xml:space="preserve">, </w:t>
      </w:r>
      <w:r>
        <w:rPr>
          <w:i/>
          <w:iCs/>
        </w:rPr>
        <w:t>91</w:t>
      </w:r>
      <w:r>
        <w:t xml:space="preserve">(2), 213–232. </w:t>
      </w:r>
      <w:hyperlink r:id="rId29">
        <w:r>
          <w:rPr>
            <w:rStyle w:val="Hyperlink"/>
          </w:rPr>
          <w:t>https://doi.org/10.1080/0</w:t>
        </w:r>
        <w:r>
          <w:rPr>
            <w:rStyle w:val="Hyperlink"/>
          </w:rPr>
          <w:t>0221325.1957.10533049</w:t>
        </w:r>
      </w:hyperlink>
    </w:p>
    <w:p w14:paraId="4791501A" w14:textId="77777777" w:rsidR="002D324C" w:rsidRDefault="00B7202B" w:rsidP="00B7202B">
      <w:pPr>
        <w:pStyle w:val="Bibliography"/>
      </w:pPr>
      <w:bookmarkStart w:id="30" w:name="ref-duru-bellat_who_2012"/>
      <w:bookmarkEnd w:id="29"/>
      <w:r>
        <w:t xml:space="preserve">Duru-Bellat, M., &amp; Tenret, E. (2012). Who’s for meritocracy? Individual and contextual variations in the faith. </w:t>
      </w:r>
      <w:r>
        <w:rPr>
          <w:i/>
          <w:iCs/>
        </w:rPr>
        <w:t>Comparative Education Review</w:t>
      </w:r>
      <w:r>
        <w:t xml:space="preserve">, </w:t>
      </w:r>
      <w:r>
        <w:rPr>
          <w:i/>
          <w:iCs/>
        </w:rPr>
        <w:t>56</w:t>
      </w:r>
      <w:r>
        <w:t xml:space="preserve">(2), 223–247. </w:t>
      </w:r>
      <w:hyperlink r:id="rId30">
        <w:r>
          <w:rPr>
            <w:rStyle w:val="Hyperlink"/>
          </w:rPr>
          <w:t>https://doi.org/10.1086/661290</w:t>
        </w:r>
      </w:hyperlink>
    </w:p>
    <w:p w14:paraId="2CBACF49" w14:textId="77777777" w:rsidR="002D324C" w:rsidRDefault="00B7202B" w:rsidP="00B7202B">
      <w:pPr>
        <w:pStyle w:val="Bibliography"/>
      </w:pPr>
      <w:bookmarkStart w:id="31" w:name="ref-easterbrook_social_2021"/>
      <w:bookmarkEnd w:id="30"/>
      <w:r>
        <w:t xml:space="preserve">Easterbrook, M. J. (2021). </w:t>
      </w:r>
      <w:r>
        <w:rPr>
          <w:i/>
          <w:iCs/>
        </w:rPr>
        <w:t>The social psychology of economic inequality</w:t>
      </w:r>
      <w:r>
        <w:t xml:space="preserve"> (Forty-third, Vol. 2021). UNU-WIDER. </w:t>
      </w:r>
      <w:hyperlink r:id="rId31">
        <w:r>
          <w:rPr>
            <w:rStyle w:val="Hyperlink"/>
          </w:rPr>
          <w:t>https://do</w:t>
        </w:r>
        <w:r>
          <w:rPr>
            <w:rStyle w:val="Hyperlink"/>
          </w:rPr>
          <w:t>i.org/10.35188/UNU-WIDER/2021/981-5</w:t>
        </w:r>
      </w:hyperlink>
    </w:p>
    <w:p w14:paraId="15AEF532" w14:textId="77777777" w:rsidR="002D324C" w:rsidRDefault="00B7202B" w:rsidP="00B7202B">
      <w:pPr>
        <w:pStyle w:val="Bibliography"/>
      </w:pPr>
      <w:bookmarkStart w:id="32" w:name="ref-emler_children_1985"/>
      <w:bookmarkEnd w:id="31"/>
      <w:r>
        <w:t xml:space="preserve">Emler, N., &amp; Dickinson, J. (1985). Children’s representation of economic inequalities: The effects of social class. </w:t>
      </w:r>
      <w:r>
        <w:rPr>
          <w:i/>
          <w:iCs/>
        </w:rPr>
        <w:t>British Journal of Developmental Psychology</w:t>
      </w:r>
      <w:r>
        <w:t xml:space="preserve">, </w:t>
      </w:r>
      <w:r>
        <w:rPr>
          <w:i/>
          <w:iCs/>
        </w:rPr>
        <w:t>3</w:t>
      </w:r>
      <w:r>
        <w:t xml:space="preserve">(2), 191–198. </w:t>
      </w:r>
      <w:hyperlink r:id="rId32">
        <w:r>
          <w:rPr>
            <w:rStyle w:val="Hyperlink"/>
          </w:rPr>
          <w:t>https://doi.org/10.1111/j.2044-835X.1985.tb00971.x</w:t>
        </w:r>
      </w:hyperlink>
    </w:p>
    <w:p w14:paraId="74013230" w14:textId="77777777" w:rsidR="002D324C" w:rsidRDefault="00B7202B" w:rsidP="00B7202B">
      <w:pPr>
        <w:pStyle w:val="Bibliography"/>
      </w:pPr>
      <w:bookmarkStart w:id="33" w:name="ref-gidengil_political_2016"/>
      <w:bookmarkEnd w:id="32"/>
      <w:r>
        <w:t>Gidengil, E., Wass, H., &amp; Valaste, M. (2016). Political socialization and voting: The pa</w:t>
      </w:r>
      <w:r>
        <w:t xml:space="preserve">rent–child link in turnout. </w:t>
      </w:r>
      <w:r>
        <w:rPr>
          <w:i/>
          <w:iCs/>
        </w:rPr>
        <w:t>Political Research Quarterly</w:t>
      </w:r>
      <w:r>
        <w:t xml:space="preserve">. </w:t>
      </w:r>
      <w:hyperlink r:id="rId33">
        <w:r>
          <w:rPr>
            <w:rStyle w:val="Hyperlink"/>
          </w:rPr>
          <w:t>https://doi.org/10.1177/1065912916640900</w:t>
        </w:r>
      </w:hyperlink>
    </w:p>
    <w:p w14:paraId="6CEF5006" w14:textId="77777777" w:rsidR="002D324C" w:rsidRDefault="00B7202B" w:rsidP="00B7202B">
      <w:pPr>
        <w:pStyle w:val="Bibliography"/>
      </w:pPr>
      <w:bookmarkStart w:id="34" w:name="ref-gimpelson_misperceiving_2018"/>
      <w:bookmarkEnd w:id="33"/>
      <w:r>
        <w:t xml:space="preserve">Gimpelson, V., &amp; Treisman, D. (2018). Misperceiving inequality. </w:t>
      </w:r>
      <w:r>
        <w:rPr>
          <w:i/>
          <w:iCs/>
        </w:rPr>
        <w:t>Economics &amp; Politics</w:t>
      </w:r>
      <w:r>
        <w:t xml:space="preserve">, </w:t>
      </w:r>
      <w:r>
        <w:rPr>
          <w:i/>
          <w:iCs/>
        </w:rPr>
        <w:t>30</w:t>
      </w:r>
      <w:r>
        <w:t xml:space="preserve">(1), 27–54. </w:t>
      </w:r>
      <w:hyperlink r:id="rId34">
        <w:r>
          <w:rPr>
            <w:rStyle w:val="Hyperlink"/>
          </w:rPr>
          <w:t>https://doi.org/10.1111/ecpo.12103</w:t>
        </w:r>
      </w:hyperlink>
    </w:p>
    <w:p w14:paraId="33DDE84C" w14:textId="77777777" w:rsidR="002D324C" w:rsidRDefault="00B7202B" w:rsidP="00B7202B">
      <w:pPr>
        <w:pStyle w:val="Bibliography"/>
      </w:pPr>
      <w:bookmarkStart w:id="35" w:name="ref-goldthorpe_myth_2003a"/>
      <w:bookmarkEnd w:id="34"/>
      <w:r>
        <w:t xml:space="preserve">Goldthorpe, J. (2003). The myth of education-based meritocracy. </w:t>
      </w:r>
      <w:r>
        <w:rPr>
          <w:i/>
          <w:iCs/>
        </w:rPr>
        <w:t>New Economy</w:t>
      </w:r>
      <w:r>
        <w:t xml:space="preserve">, </w:t>
      </w:r>
      <w:r>
        <w:rPr>
          <w:i/>
          <w:iCs/>
        </w:rPr>
        <w:t>10</w:t>
      </w:r>
      <w:r>
        <w:t xml:space="preserve">(4), 234–239. </w:t>
      </w:r>
      <w:hyperlink r:id="rId35">
        <w:r>
          <w:rPr>
            <w:rStyle w:val="Hyperlink"/>
          </w:rPr>
          <w:t>https://doi.org/10.1046/j.1468-0041.2003.00324.x</w:t>
        </w:r>
      </w:hyperlink>
    </w:p>
    <w:p w14:paraId="632577A9" w14:textId="77777777" w:rsidR="002D324C" w:rsidRDefault="00B7202B" w:rsidP="00B7202B">
      <w:pPr>
        <w:pStyle w:val="Bibliography"/>
      </w:pPr>
      <w:bookmarkStart w:id="36" w:name="ref-greenstein_personality_2016"/>
      <w:bookmarkEnd w:id="35"/>
      <w:r>
        <w:t>Greenstein, F. I. (2016). Personality and political socialization: The theories of authoritarian and democrati</w:t>
      </w:r>
      <w:r>
        <w:t xml:space="preserve">c character: </w:t>
      </w:r>
      <w:r>
        <w:rPr>
          <w:i/>
          <w:iCs/>
        </w:rPr>
        <w:t>The ANNALS of the American Academy of Political and Social Science</w:t>
      </w:r>
      <w:r>
        <w:t xml:space="preserve">. </w:t>
      </w:r>
      <w:hyperlink r:id="rId36">
        <w:r>
          <w:rPr>
            <w:rStyle w:val="Hyperlink"/>
          </w:rPr>
          <w:t>https://doi.org/10.1177/000271626536100108</w:t>
        </w:r>
      </w:hyperlink>
    </w:p>
    <w:p w14:paraId="2F6C763F" w14:textId="77777777" w:rsidR="002D324C" w:rsidRDefault="00B7202B" w:rsidP="00B7202B">
      <w:pPr>
        <w:pStyle w:val="Bibliography"/>
      </w:pPr>
      <w:bookmarkStart w:id="37" w:name="ref-hadjar_meritokratie_2008"/>
      <w:bookmarkEnd w:id="36"/>
      <w:r>
        <w:t xml:space="preserve">Hadjar, A. (2008). </w:t>
      </w:r>
      <w:r>
        <w:rPr>
          <w:i/>
          <w:iCs/>
        </w:rPr>
        <w:t xml:space="preserve">Meritokratie als </w:t>
      </w:r>
      <w:r>
        <w:rPr>
          <w:i/>
          <w:iCs/>
        </w:rPr>
        <w:t>Legitimationsprinzip: die Entwicklung der Akzeptanz sozialer Ungleichheit im Zuge der Bildungsexpansion</w:t>
      </w:r>
      <w:r>
        <w:t xml:space="preserve">. </w:t>
      </w:r>
      <w:hyperlink r:id="rId37">
        <w:r>
          <w:rPr>
            <w:rStyle w:val="Hyperlink"/>
          </w:rPr>
          <w:t>https://doi.org/10.1007/978-3-531-90959-2</w:t>
        </w:r>
      </w:hyperlink>
    </w:p>
    <w:p w14:paraId="6F011F48" w14:textId="77777777" w:rsidR="002D324C" w:rsidRDefault="00B7202B" w:rsidP="00B7202B">
      <w:pPr>
        <w:pStyle w:val="Bibliography"/>
      </w:pPr>
      <w:bookmarkStart w:id="38" w:name="ref-hjort_individualized_2014"/>
      <w:bookmarkEnd w:id="37"/>
      <w:r>
        <w:t>Hjort, J. L. (</w:t>
      </w:r>
      <w:r>
        <w:t xml:space="preserve">2014). Individualized youth subjectivity and social background: Subjective understandings of advantage and disadvantage among oslo youth. </w:t>
      </w:r>
      <w:r>
        <w:rPr>
          <w:i/>
          <w:iCs/>
        </w:rPr>
        <w:t>Journal of Youth Studies</w:t>
      </w:r>
      <w:r>
        <w:t xml:space="preserve">, </w:t>
      </w:r>
      <w:r>
        <w:rPr>
          <w:i/>
          <w:iCs/>
        </w:rPr>
        <w:t>17</w:t>
      </w:r>
      <w:r>
        <w:t xml:space="preserve">(6), 733–748. </w:t>
      </w:r>
      <w:hyperlink r:id="rId38">
        <w:r>
          <w:rPr>
            <w:rStyle w:val="Hyperlink"/>
          </w:rPr>
          <w:t>https://doi.or</w:t>
        </w:r>
        <w:r>
          <w:rPr>
            <w:rStyle w:val="Hyperlink"/>
          </w:rPr>
          <w:t>g/10.1080/13676261.2013.844780</w:t>
        </w:r>
      </w:hyperlink>
    </w:p>
    <w:p w14:paraId="191A098A" w14:textId="77777777" w:rsidR="002D324C" w:rsidRPr="0041669B" w:rsidRDefault="00B7202B" w:rsidP="00B7202B">
      <w:pPr>
        <w:pStyle w:val="Bibliography"/>
        <w:rPr>
          <w:lang w:val="es-CL"/>
        </w:rPr>
      </w:pPr>
      <w:bookmarkStart w:id="39" w:name="ref-imhoff_nociones_2015"/>
      <w:bookmarkEnd w:id="38"/>
      <w:r>
        <w:t xml:space="preserve">Imhoff, D. I., &amp; Brussino, S. B. (2015). </w:t>
      </w:r>
      <w:r w:rsidRPr="0041669B">
        <w:rPr>
          <w:lang w:val="es-CL"/>
        </w:rPr>
        <w:t xml:space="preserve">Nociones infantiles sobre desigualdad social: Atravesamientos ideológicos y procesos de socialización política. </w:t>
      </w:r>
      <w:r w:rsidRPr="0041669B">
        <w:rPr>
          <w:i/>
          <w:iCs/>
          <w:lang w:val="es-CL"/>
        </w:rPr>
        <w:t>Revista Latinoamericana de Ciencias Sociales, Niñez y Juventud</w:t>
      </w:r>
      <w:r w:rsidRPr="0041669B">
        <w:rPr>
          <w:lang w:val="es-CL"/>
        </w:rPr>
        <w:t xml:space="preserve">, </w:t>
      </w:r>
      <w:r w:rsidRPr="0041669B">
        <w:rPr>
          <w:i/>
          <w:iCs/>
          <w:lang w:val="es-CL"/>
        </w:rPr>
        <w:t>13</w:t>
      </w:r>
      <w:r w:rsidRPr="0041669B">
        <w:rPr>
          <w:lang w:val="es-CL"/>
        </w:rPr>
        <w:t xml:space="preserve">(2), 678–700. </w:t>
      </w:r>
      <w:hyperlink r:id="rId39">
        <w:r w:rsidRPr="0041669B">
          <w:rPr>
            <w:rStyle w:val="Hyperlink"/>
            <w:lang w:val="es-CL"/>
          </w:rPr>
          <w:t>ht</w:t>
        </w:r>
        <w:r w:rsidRPr="0041669B">
          <w:rPr>
            <w:rStyle w:val="Hyperlink"/>
            <w:lang w:val="es-CL"/>
          </w:rPr>
          <w:t>tps://doi.org/10.11600/1692715x.1329071114</w:t>
        </w:r>
      </w:hyperlink>
    </w:p>
    <w:p w14:paraId="16ECBAB1" w14:textId="77777777" w:rsidR="002D324C" w:rsidRDefault="00B7202B" w:rsidP="00B7202B">
      <w:pPr>
        <w:pStyle w:val="Bibliography"/>
      </w:pPr>
      <w:bookmarkStart w:id="40" w:name="ref-irwin_family_2009a"/>
      <w:bookmarkEnd w:id="39"/>
      <w:r>
        <w:t xml:space="preserve">Irwin, S. (2009). Family contexts, norms and young people’s orientations: Researching diversity. </w:t>
      </w:r>
      <w:r>
        <w:rPr>
          <w:i/>
          <w:iCs/>
        </w:rPr>
        <w:t>Journal of Youth Studies</w:t>
      </w:r>
      <w:r>
        <w:t xml:space="preserve">, </w:t>
      </w:r>
      <w:r>
        <w:rPr>
          <w:i/>
          <w:iCs/>
        </w:rPr>
        <w:t>12</w:t>
      </w:r>
      <w:r>
        <w:t xml:space="preserve">(4), 337–354. </w:t>
      </w:r>
      <w:hyperlink r:id="rId40">
        <w:r>
          <w:rPr>
            <w:rStyle w:val="Hyperlink"/>
          </w:rPr>
          <w:t>https://doi.org/10.1080/13676260902807235</w:t>
        </w:r>
      </w:hyperlink>
    </w:p>
    <w:p w14:paraId="12C2DDB0" w14:textId="77777777" w:rsidR="002D324C" w:rsidRDefault="00B7202B" w:rsidP="00B7202B">
      <w:pPr>
        <w:pStyle w:val="Bibliography"/>
      </w:pPr>
      <w:bookmarkStart w:id="41" w:name="ref-jasso_new_1980"/>
      <w:bookmarkEnd w:id="40"/>
      <w:r>
        <w:t xml:space="preserve">Jasso, G. (1980). A new theory of distributive justice. </w:t>
      </w:r>
      <w:r>
        <w:rPr>
          <w:i/>
          <w:iCs/>
        </w:rPr>
        <w:t>American Sociological Review</w:t>
      </w:r>
      <w:r>
        <w:t xml:space="preserve">, </w:t>
      </w:r>
      <w:r>
        <w:rPr>
          <w:i/>
          <w:iCs/>
        </w:rPr>
        <w:t>45</w:t>
      </w:r>
      <w:r>
        <w:t xml:space="preserve">(1), 3–32. </w:t>
      </w:r>
      <w:hyperlink r:id="rId41">
        <w:r>
          <w:rPr>
            <w:rStyle w:val="Hyperlink"/>
          </w:rPr>
          <w:t>https://do</w:t>
        </w:r>
        <w:r>
          <w:rPr>
            <w:rStyle w:val="Hyperlink"/>
          </w:rPr>
          <w:t>i.org/10.2307/2095239</w:t>
        </w:r>
      </w:hyperlink>
    </w:p>
    <w:p w14:paraId="58BF640E" w14:textId="77777777" w:rsidR="002D324C" w:rsidRDefault="00B7202B" w:rsidP="00B7202B">
      <w:pPr>
        <w:pStyle w:val="Bibliography"/>
      </w:pPr>
      <w:bookmarkStart w:id="42" w:name="ref-jasso_exploring_2002"/>
      <w:bookmarkEnd w:id="41"/>
      <w:r>
        <w:t xml:space="preserve">Jasso, G., &amp; Resh, N. (2002). Exploring the sense of justice about grades. </w:t>
      </w:r>
      <w:r>
        <w:rPr>
          <w:i/>
          <w:iCs/>
        </w:rPr>
        <w:t>European Sociological Review</w:t>
      </w:r>
      <w:r>
        <w:t xml:space="preserve">, </w:t>
      </w:r>
      <w:r>
        <w:rPr>
          <w:i/>
          <w:iCs/>
        </w:rPr>
        <w:t>18</w:t>
      </w:r>
      <w:r>
        <w:t xml:space="preserve">(3), 333–351. </w:t>
      </w:r>
      <w:hyperlink r:id="rId42">
        <w:r>
          <w:rPr>
            <w:rStyle w:val="Hyperlink"/>
          </w:rPr>
          <w:t>https://doi.org/10.1093</w:t>
        </w:r>
        <w:r>
          <w:rPr>
            <w:rStyle w:val="Hyperlink"/>
          </w:rPr>
          <w:t>/esr/18.3.333</w:t>
        </w:r>
      </w:hyperlink>
    </w:p>
    <w:p w14:paraId="416E52FD" w14:textId="77777777" w:rsidR="002D324C" w:rsidRDefault="00B7202B" w:rsidP="00B7202B">
      <w:pPr>
        <w:pStyle w:val="Bibliography"/>
      </w:pPr>
      <w:bookmarkStart w:id="43" w:name="ref-jennings_politics_2009"/>
      <w:bookmarkEnd w:id="42"/>
      <w:r>
        <w:t xml:space="preserve">Jennings, M. K., Stoker, L., &amp; Bowers, J. (2009). Politics across generations: Family transmission reexamined. </w:t>
      </w:r>
      <w:r>
        <w:rPr>
          <w:i/>
          <w:iCs/>
        </w:rPr>
        <w:t>The Journal of Politics</w:t>
      </w:r>
      <w:r>
        <w:t xml:space="preserve">, </w:t>
      </w:r>
      <w:r>
        <w:rPr>
          <w:i/>
          <w:iCs/>
        </w:rPr>
        <w:t>71</w:t>
      </w:r>
      <w:r>
        <w:t xml:space="preserve">(3), 782–799. </w:t>
      </w:r>
      <w:hyperlink r:id="rId43">
        <w:r>
          <w:rPr>
            <w:rStyle w:val="Hyperlink"/>
          </w:rPr>
          <w:t>https://doi.org/10.1017/S0022381609090719</w:t>
        </w:r>
      </w:hyperlink>
    </w:p>
    <w:p w14:paraId="40728EF3" w14:textId="77777777" w:rsidR="002D324C" w:rsidRDefault="00B7202B" w:rsidP="00B7202B">
      <w:pPr>
        <w:pStyle w:val="Bibliography"/>
      </w:pPr>
      <w:bookmarkStart w:id="44" w:name="ref-kanngiesser_young_2012"/>
      <w:bookmarkEnd w:id="43"/>
      <w:r>
        <w:t xml:space="preserve">Kanngiesser, P., &amp; Warneken, F. (2012). Young children consider merit when sharing resources with others. </w:t>
      </w:r>
      <w:r>
        <w:rPr>
          <w:i/>
          <w:iCs/>
        </w:rPr>
        <w:t>PLoS ONE</w:t>
      </w:r>
      <w:r>
        <w:t xml:space="preserve">, </w:t>
      </w:r>
      <w:r>
        <w:rPr>
          <w:i/>
          <w:iCs/>
        </w:rPr>
        <w:t>7</w:t>
      </w:r>
      <w:r>
        <w:t xml:space="preserve">(8), e43979. </w:t>
      </w:r>
      <w:hyperlink r:id="rId44">
        <w:r>
          <w:rPr>
            <w:rStyle w:val="Hyperlink"/>
          </w:rPr>
          <w:t>https://doi.org/10.1371/journal.pone.0043979</w:t>
        </w:r>
      </w:hyperlink>
    </w:p>
    <w:p w14:paraId="05E2CE5B" w14:textId="77777777" w:rsidR="002D324C" w:rsidRDefault="00B7202B" w:rsidP="00B7202B">
      <w:pPr>
        <w:pStyle w:val="Bibliography"/>
      </w:pPr>
      <w:bookmarkStart w:id="45" w:name="ref-kunovich_systems_2007"/>
      <w:bookmarkEnd w:id="44"/>
      <w:r>
        <w:lastRenderedPageBreak/>
        <w:t xml:space="preserve">Kunovich, S., &amp; Slomczynski, K. M. (2007). Systems of distribution and a sense of equity: A multilevel analysis of meritocratic attitudes in post-industrial societies. </w:t>
      </w:r>
      <w:r>
        <w:rPr>
          <w:i/>
          <w:iCs/>
        </w:rPr>
        <w:t>European Sociological Review</w:t>
      </w:r>
      <w:r>
        <w:t xml:space="preserve">, </w:t>
      </w:r>
      <w:r>
        <w:rPr>
          <w:i/>
          <w:iCs/>
        </w:rPr>
        <w:t>23</w:t>
      </w:r>
      <w:r>
        <w:t xml:space="preserve">(5), 649–663. </w:t>
      </w:r>
      <w:hyperlink r:id="rId45">
        <w:r>
          <w:rPr>
            <w:rStyle w:val="Hyperlink"/>
          </w:rPr>
          <w:t>https://doi.org/10.1093/esr/jcm026</w:t>
        </w:r>
      </w:hyperlink>
    </w:p>
    <w:p w14:paraId="691336DF" w14:textId="77777777" w:rsidR="002D324C" w:rsidRDefault="00B7202B" w:rsidP="00B7202B">
      <w:pPr>
        <w:pStyle w:val="Bibliography"/>
      </w:pPr>
      <w:bookmarkStart w:id="46" w:name="ref-lampert_meritocratic_2013"/>
      <w:bookmarkEnd w:id="45"/>
      <w:r>
        <w:t xml:space="preserve">Lampert, K. (2013). </w:t>
      </w:r>
      <w:r>
        <w:rPr>
          <w:i/>
          <w:iCs/>
        </w:rPr>
        <w:t>Meritocratic education and social worthlessness</w:t>
      </w:r>
      <w:r>
        <w:t xml:space="preserve">. Palgrave Macmillan UK. </w:t>
      </w:r>
      <w:hyperlink r:id="rId46">
        <w:r>
          <w:rPr>
            <w:rStyle w:val="Hyperlink"/>
          </w:rPr>
          <w:t>https://doi.org/10.1057/97811</w:t>
        </w:r>
        <w:r>
          <w:rPr>
            <w:rStyle w:val="Hyperlink"/>
          </w:rPr>
          <w:t>37324894</w:t>
        </w:r>
      </w:hyperlink>
    </w:p>
    <w:p w14:paraId="212D0399" w14:textId="77777777" w:rsidR="002D324C" w:rsidRDefault="00B7202B" w:rsidP="00B7202B">
      <w:pPr>
        <w:pStyle w:val="Bibliography"/>
      </w:pPr>
      <w:bookmarkStart w:id="47" w:name="ref-leahy_parental_1981"/>
      <w:bookmarkEnd w:id="46"/>
      <w:r>
        <w:t xml:space="preserve">Leahy, R. L. (1981). Parental practices and the development of moral judgment and self-image disparity during adolescence. </w:t>
      </w:r>
      <w:r>
        <w:rPr>
          <w:i/>
          <w:iCs/>
        </w:rPr>
        <w:t>Developmental Psychology</w:t>
      </w:r>
      <w:r>
        <w:t xml:space="preserve">, </w:t>
      </w:r>
      <w:r>
        <w:rPr>
          <w:i/>
          <w:iCs/>
        </w:rPr>
        <w:t>17</w:t>
      </w:r>
      <w:r>
        <w:t xml:space="preserve">(5), 580–594. </w:t>
      </w:r>
      <w:hyperlink r:id="rId47">
        <w:r>
          <w:rPr>
            <w:rStyle w:val="Hyperlink"/>
          </w:rPr>
          <w:t>https://doi.org/10.1037/0012-1649.17.5.580</w:t>
        </w:r>
      </w:hyperlink>
    </w:p>
    <w:p w14:paraId="56EFBE5A" w14:textId="77777777" w:rsidR="002D324C" w:rsidRDefault="00B7202B" w:rsidP="00B7202B">
      <w:pPr>
        <w:pStyle w:val="Bibliography"/>
      </w:pPr>
      <w:bookmarkStart w:id="48" w:name="ref-madeira_primes_2019a"/>
      <w:bookmarkEnd w:id="47"/>
      <w:r>
        <w:t>Madeira, A. F., Costa-Lopes, R., Dovidio, J. F., Freitas, G., &amp; Mascarenhas, M. F. (2019). Primes and consequences: A systematic review of meritocracy in intergroup</w:t>
      </w:r>
      <w:r>
        <w:t xml:space="preserve"> relations. </w:t>
      </w:r>
      <w:r>
        <w:rPr>
          <w:i/>
          <w:iCs/>
        </w:rPr>
        <w:t>Frontiers in Psychology</w:t>
      </w:r>
      <w:r>
        <w:t xml:space="preserve">, </w:t>
      </w:r>
      <w:r>
        <w:rPr>
          <w:i/>
          <w:iCs/>
        </w:rPr>
        <w:t>10</w:t>
      </w:r>
      <w:r>
        <w:t xml:space="preserve">. </w:t>
      </w:r>
      <w:hyperlink r:id="rId48">
        <w:r>
          <w:rPr>
            <w:rStyle w:val="Hyperlink"/>
          </w:rPr>
          <w:t>https://doi.org/10.3389/fpsyg.2019.02007</w:t>
        </w:r>
      </w:hyperlink>
    </w:p>
    <w:p w14:paraId="46665E42" w14:textId="77777777" w:rsidR="002D324C" w:rsidRPr="0041669B" w:rsidRDefault="00B7202B" w:rsidP="00B7202B">
      <w:pPr>
        <w:pStyle w:val="Bibliography"/>
        <w:rPr>
          <w:lang w:val="es-CL"/>
        </w:rPr>
      </w:pPr>
      <w:bookmarkStart w:id="49" w:name="ref-martinez_escuela_2015a"/>
      <w:bookmarkEnd w:id="48"/>
      <w:r>
        <w:t xml:space="preserve">Martinez, M. L., &amp; Cumsille. </w:t>
      </w:r>
      <w:r w:rsidRPr="0041669B">
        <w:rPr>
          <w:lang w:val="es-CL"/>
        </w:rPr>
        <w:t>(2015). La escuela como contexto de socialización p</w:t>
      </w:r>
      <w:r w:rsidRPr="0041669B">
        <w:rPr>
          <w:lang w:val="es-CL"/>
        </w:rPr>
        <w:t xml:space="preserve">olítica: Influencias colectivas e individuales. In </w:t>
      </w:r>
      <w:r w:rsidRPr="0041669B">
        <w:rPr>
          <w:i/>
          <w:iCs/>
          <w:lang w:val="es-CL"/>
        </w:rPr>
        <w:t>Aprendizaje para la ciudadanía: Contextos, experiencias y resultados.</w:t>
      </w:r>
      <w:r w:rsidRPr="0041669B">
        <w:rPr>
          <w:lang w:val="es-CL"/>
        </w:rPr>
        <w:t xml:space="preserve"> Ediciones UC.</w:t>
      </w:r>
    </w:p>
    <w:p w14:paraId="603AE277" w14:textId="77777777" w:rsidR="002D324C" w:rsidRDefault="00B7202B" w:rsidP="00B7202B">
      <w:pPr>
        <w:pStyle w:val="Bibliography"/>
      </w:pPr>
      <w:bookmarkStart w:id="50" w:name="ref-mccall_exposure_2017"/>
      <w:bookmarkEnd w:id="49"/>
      <w:r>
        <w:t>McCall, L., Burk, D., Laperrière, M., &amp; Richeson, J. A. (2017). Exposure to rising inequality shapes americans’ opportuni</w:t>
      </w:r>
      <w:r>
        <w:t xml:space="preserve">ty beliefs and policy support. </w:t>
      </w:r>
      <w:r>
        <w:rPr>
          <w:i/>
          <w:iCs/>
        </w:rPr>
        <w:t>Proceedings of the National Academy of Sciences</w:t>
      </w:r>
      <w:r>
        <w:t xml:space="preserve">, </w:t>
      </w:r>
      <w:r>
        <w:rPr>
          <w:i/>
          <w:iCs/>
        </w:rPr>
        <w:t>114</w:t>
      </w:r>
      <w:r>
        <w:t xml:space="preserve">(36), 9593–9598. </w:t>
      </w:r>
      <w:hyperlink r:id="rId49">
        <w:r>
          <w:rPr>
            <w:rStyle w:val="Hyperlink"/>
          </w:rPr>
          <w:t>https://doi.org/10.1073/pnas.1706253114</w:t>
        </w:r>
      </w:hyperlink>
    </w:p>
    <w:p w14:paraId="4E0EDCED" w14:textId="77777777" w:rsidR="002D324C" w:rsidRDefault="00B7202B" w:rsidP="00B7202B">
      <w:pPr>
        <w:pStyle w:val="Bibliography"/>
      </w:pPr>
      <w:bookmarkStart w:id="51" w:name="ref-mijs_inequality_2018"/>
      <w:bookmarkEnd w:id="50"/>
      <w:r>
        <w:t>Mijs, J. (2018). Inequal</w:t>
      </w:r>
      <w:r>
        <w:t xml:space="preserve">ity is a problem of inference: How people solve the social puzzle of unequal outcomes. </w:t>
      </w:r>
      <w:r>
        <w:rPr>
          <w:i/>
          <w:iCs/>
        </w:rPr>
        <w:t>Societies</w:t>
      </w:r>
      <w:r>
        <w:t xml:space="preserve">, </w:t>
      </w:r>
      <w:r>
        <w:rPr>
          <w:i/>
          <w:iCs/>
        </w:rPr>
        <w:t>8</w:t>
      </w:r>
      <w:r>
        <w:t xml:space="preserve">(3), 64. </w:t>
      </w:r>
      <w:hyperlink r:id="rId50">
        <w:r>
          <w:rPr>
            <w:rStyle w:val="Hyperlink"/>
          </w:rPr>
          <w:t>https://doi.org/10.3390/soc8030064</w:t>
        </w:r>
      </w:hyperlink>
    </w:p>
    <w:p w14:paraId="2B3E46F1" w14:textId="77777777" w:rsidR="002D324C" w:rsidRDefault="00B7202B" w:rsidP="00B7202B">
      <w:pPr>
        <w:pStyle w:val="Bibliography"/>
      </w:pPr>
      <w:bookmarkStart w:id="52" w:name="ref-mijs_how_2020"/>
      <w:bookmarkEnd w:id="51"/>
      <w:r>
        <w:t xml:space="preserve">Mijs, J., &amp; Hoy, C. (2020). </w:t>
      </w:r>
      <w:r>
        <w:t>How information about economic inequality impacts belief in meritocracy: Evidence from a randomized survey experiment in australia, indonesia and mexico</w:t>
      </w:r>
      <w:r>
        <w:t xml:space="preserve">. </w:t>
      </w:r>
      <w:r>
        <w:t>67</w:t>
      </w:r>
      <w:r>
        <w:t xml:space="preserve">. </w:t>
      </w:r>
      <w:hyperlink r:id="rId51">
        <w:r>
          <w:rPr>
            <w:rStyle w:val="Hyperlink"/>
          </w:rPr>
          <w:t>https://www.jonathanmijs.com/s/Mijs-Hoy-2020-How-information-impacts-belief-in-meritocracy-preprint.pdf</w:t>
        </w:r>
      </w:hyperlink>
    </w:p>
    <w:p w14:paraId="0F345309" w14:textId="77777777" w:rsidR="002D324C" w:rsidRPr="0041669B" w:rsidRDefault="00B7202B" w:rsidP="00B7202B">
      <w:pPr>
        <w:pStyle w:val="Bibliography"/>
        <w:rPr>
          <w:lang w:val="es-CL"/>
        </w:rPr>
      </w:pPr>
      <w:bookmarkStart w:id="53" w:name="ref-mineduc_metodologia_2013"/>
      <w:bookmarkEnd w:id="52"/>
      <w:r w:rsidRPr="0041669B">
        <w:rPr>
          <w:lang w:val="es-CL"/>
        </w:rPr>
        <w:t xml:space="preserve">MINEDUC. (2013). </w:t>
      </w:r>
      <w:r w:rsidRPr="0041669B">
        <w:rPr>
          <w:i/>
          <w:iCs/>
          <w:lang w:val="es-CL"/>
        </w:rPr>
        <w:t>Metodología d</w:t>
      </w:r>
      <w:r w:rsidRPr="0041669B">
        <w:rPr>
          <w:i/>
          <w:iCs/>
          <w:lang w:val="es-CL"/>
        </w:rPr>
        <w:t>e construcción de grupos socioeconómicos. Prueba SIMCE 2012</w:t>
      </w:r>
      <w:r w:rsidRPr="0041669B">
        <w:rPr>
          <w:lang w:val="es-CL"/>
        </w:rPr>
        <w:t xml:space="preserve">. Departamento de Pruebas Nacionales. </w:t>
      </w:r>
      <w:hyperlink r:id="rId52">
        <w:r w:rsidRPr="0041669B">
          <w:rPr>
            <w:rStyle w:val="Hyperlink"/>
            <w:lang w:val="es-CL"/>
          </w:rPr>
          <w:t>http://archivos.agenciaeducacion.cl/M</w:t>
        </w:r>
        <w:r w:rsidRPr="0041669B">
          <w:rPr>
            <w:rStyle w:val="Hyperlink"/>
            <w:lang w:val="es-CL"/>
          </w:rPr>
          <w:t>etodologia-de-Construccion-de-Grupos-Socioeconomicos-SIMCE-2012.pdf</w:t>
        </w:r>
      </w:hyperlink>
    </w:p>
    <w:p w14:paraId="65623EAF" w14:textId="77777777" w:rsidR="002D324C" w:rsidRPr="0041669B" w:rsidRDefault="00B7202B" w:rsidP="00B7202B">
      <w:pPr>
        <w:pStyle w:val="Bibliography"/>
        <w:rPr>
          <w:lang w:val="es-CL"/>
        </w:rPr>
      </w:pPr>
      <w:bookmarkStart w:id="54" w:name="ref-miranda_desigualdad_2018"/>
      <w:bookmarkEnd w:id="53"/>
      <w:r w:rsidRPr="0041669B">
        <w:rPr>
          <w:lang w:val="es-CL"/>
        </w:rPr>
        <w:t xml:space="preserve">Miranda, D. (2018). </w:t>
      </w:r>
      <w:r w:rsidRPr="0041669B">
        <w:rPr>
          <w:i/>
          <w:iCs/>
          <w:lang w:val="es-CL"/>
        </w:rPr>
        <w:t>Desigualdad y ciudadanía : Una aproximación intergeneracional</w:t>
      </w:r>
      <w:r w:rsidRPr="0041669B">
        <w:rPr>
          <w:lang w:val="es-CL"/>
        </w:rPr>
        <w:t xml:space="preserve"> [Tesis Doctoral]. Pontificia Universidad Católica de Chile.</w:t>
      </w:r>
    </w:p>
    <w:p w14:paraId="050BA52E" w14:textId="77777777" w:rsidR="002D324C" w:rsidRDefault="00B7202B" w:rsidP="00B7202B">
      <w:pPr>
        <w:pStyle w:val="Bibliography"/>
      </w:pPr>
      <w:bookmarkStart w:id="55" w:name="ref-mistry_children_2016"/>
      <w:bookmarkEnd w:id="54"/>
      <w:r w:rsidRPr="0041669B">
        <w:rPr>
          <w:lang w:val="es-CL"/>
        </w:rPr>
        <w:t>Mistry, R.</w:t>
      </w:r>
      <w:r w:rsidRPr="0041669B">
        <w:rPr>
          <w:lang w:val="es-CL"/>
        </w:rPr>
        <w:t xml:space="preserve"> S., Nenadal, L., Griffin, K. M., Zimmerman, F. J., Cochran, H. A., Thomas, C.-A., &amp; Wilson, C. (2016). </w:t>
      </w:r>
      <w:r>
        <w:t>Children’s reasoning about poverty, economic mobility, and helping behavior: Results of a curriculum intervention in the early school years: Teaching ab</w:t>
      </w:r>
      <w:r>
        <w:t xml:space="preserve">out poverty. </w:t>
      </w:r>
      <w:r>
        <w:rPr>
          <w:i/>
          <w:iCs/>
        </w:rPr>
        <w:t>Journal of Social Issues</w:t>
      </w:r>
      <w:r>
        <w:t xml:space="preserve">, </w:t>
      </w:r>
      <w:r>
        <w:rPr>
          <w:i/>
          <w:iCs/>
        </w:rPr>
        <w:t>72</w:t>
      </w:r>
      <w:r>
        <w:t xml:space="preserve">(4), 760–788. </w:t>
      </w:r>
      <w:hyperlink r:id="rId53">
        <w:r>
          <w:rPr>
            <w:rStyle w:val="Hyperlink"/>
          </w:rPr>
          <w:t>https://doi.org/10.1111/josi.12193</w:t>
        </w:r>
      </w:hyperlink>
    </w:p>
    <w:p w14:paraId="2ACC94E1" w14:textId="77777777" w:rsidR="002D324C" w:rsidRDefault="00B7202B" w:rsidP="00B7202B">
      <w:pPr>
        <w:pStyle w:val="Bibliography"/>
      </w:pPr>
      <w:bookmarkStart w:id="56" w:name="ref-muddiman_young_2019"/>
      <w:bookmarkEnd w:id="55"/>
      <w:r>
        <w:t xml:space="preserve">Muddiman, E., Taylor, C., Power, S., &amp; Moles, K. (2019). Young people, family </w:t>
      </w:r>
      <w:r>
        <w:t xml:space="preserve">relationships and civic participation. </w:t>
      </w:r>
      <w:r>
        <w:rPr>
          <w:i/>
          <w:iCs/>
        </w:rPr>
        <w:t>Journal of Civil Society</w:t>
      </w:r>
      <w:r>
        <w:t xml:space="preserve">, </w:t>
      </w:r>
      <w:r>
        <w:rPr>
          <w:i/>
          <w:iCs/>
        </w:rPr>
        <w:t>15</w:t>
      </w:r>
      <w:r>
        <w:t xml:space="preserve">(1), 82–98. </w:t>
      </w:r>
      <w:hyperlink r:id="rId54">
        <w:r>
          <w:rPr>
            <w:rStyle w:val="Hyperlink"/>
          </w:rPr>
          <w:t>https://doi.org/10.1080/17448689.2018.1550903</w:t>
        </w:r>
      </w:hyperlink>
    </w:p>
    <w:p w14:paraId="057833F0" w14:textId="77777777" w:rsidR="002D324C" w:rsidRDefault="00B7202B" w:rsidP="00B7202B">
      <w:pPr>
        <w:pStyle w:val="Bibliography"/>
      </w:pPr>
      <w:bookmarkStart w:id="57" w:name="ref-nesbit_influence_2013a"/>
      <w:bookmarkEnd w:id="56"/>
      <w:r>
        <w:t>Nesbit, R. (2013). The influence</w:t>
      </w:r>
      <w:r>
        <w:t xml:space="preserve"> of family and household members on individual volunteer choices. </w:t>
      </w:r>
      <w:r>
        <w:rPr>
          <w:i/>
          <w:iCs/>
        </w:rPr>
        <w:t>Nonprofit and Voluntary Sector Quarterly</w:t>
      </w:r>
      <w:r>
        <w:t xml:space="preserve">, </w:t>
      </w:r>
      <w:r>
        <w:rPr>
          <w:i/>
          <w:iCs/>
        </w:rPr>
        <w:t>42</w:t>
      </w:r>
      <w:r>
        <w:t xml:space="preserve">(6), 1134–1154. </w:t>
      </w:r>
      <w:hyperlink r:id="rId55">
        <w:r>
          <w:rPr>
            <w:rStyle w:val="Hyperlink"/>
          </w:rPr>
          <w:t>https://doi.org/10.1177/0899764012450365</w:t>
        </w:r>
      </w:hyperlink>
    </w:p>
    <w:p w14:paraId="6F6D3A81" w14:textId="77777777" w:rsidR="002D324C" w:rsidRDefault="00B7202B" w:rsidP="00B7202B">
      <w:pPr>
        <w:pStyle w:val="Bibliography"/>
      </w:pPr>
      <w:bookmarkStart w:id="58" w:name="ref-newman_false_2015"/>
      <w:bookmarkEnd w:id="57"/>
      <w:r>
        <w:t xml:space="preserve">Newman, B. J., Johnston, C. D., &amp; Lown, P. L. (2015). False consciousness or class awareness? Local income inequality, personal economic position, and belief in american meritocracy: FALSE CONSCIOUSNESS OR CLASS AWARENESS? </w:t>
      </w:r>
      <w:r>
        <w:rPr>
          <w:i/>
          <w:iCs/>
        </w:rPr>
        <w:t>American Journal of Political Sci</w:t>
      </w:r>
      <w:r>
        <w:rPr>
          <w:i/>
          <w:iCs/>
        </w:rPr>
        <w:t>ence</w:t>
      </w:r>
      <w:r>
        <w:t xml:space="preserve">, </w:t>
      </w:r>
      <w:r>
        <w:rPr>
          <w:i/>
          <w:iCs/>
        </w:rPr>
        <w:t>59</w:t>
      </w:r>
      <w:r>
        <w:t xml:space="preserve">(2), 326–340. </w:t>
      </w:r>
      <w:hyperlink r:id="rId56">
        <w:r>
          <w:rPr>
            <w:rStyle w:val="Hyperlink"/>
          </w:rPr>
          <w:t>https://doi.org/10.1111/ajps.12153</w:t>
        </w:r>
      </w:hyperlink>
    </w:p>
    <w:p w14:paraId="4C6A492B" w14:textId="77777777" w:rsidR="002D324C" w:rsidRDefault="00B7202B" w:rsidP="00B7202B">
      <w:pPr>
        <w:pStyle w:val="Bibliography"/>
      </w:pPr>
      <w:bookmarkStart w:id="59" w:name="ref-nishiyama_enabling_2019"/>
      <w:bookmarkEnd w:id="58"/>
      <w:r>
        <w:t xml:space="preserve">Nishiyama, K. (2019). Enabling children’s deliberation in deliberative systems: Schools as a mediating space. </w:t>
      </w:r>
      <w:r>
        <w:rPr>
          <w:i/>
          <w:iCs/>
        </w:rPr>
        <w:t>Jo</w:t>
      </w:r>
      <w:r>
        <w:rPr>
          <w:i/>
          <w:iCs/>
        </w:rPr>
        <w:t>urnal of Youth Studies</w:t>
      </w:r>
      <w:r>
        <w:t xml:space="preserve">, </w:t>
      </w:r>
      <w:r>
        <w:rPr>
          <w:i/>
          <w:iCs/>
        </w:rPr>
        <w:t>22</w:t>
      </w:r>
      <w:r>
        <w:t xml:space="preserve">(4), 473–488. </w:t>
      </w:r>
      <w:hyperlink r:id="rId57">
        <w:r>
          <w:rPr>
            <w:rStyle w:val="Hyperlink"/>
          </w:rPr>
          <w:t>https://doi.org/10.1080/13676261.2018.1514104</w:t>
        </w:r>
      </w:hyperlink>
    </w:p>
    <w:p w14:paraId="2485DC73" w14:textId="77777777" w:rsidR="002D324C" w:rsidRDefault="00B7202B" w:rsidP="00B7202B">
      <w:pPr>
        <w:pStyle w:val="Bibliography"/>
      </w:pPr>
      <w:bookmarkStart w:id="60" w:name="ref-olivos_motivation_2021"/>
      <w:bookmarkEnd w:id="59"/>
      <w:r>
        <w:t>Olivos, F. (2021). Motivation, legitimation, or both? Reciprocal effects</w:t>
      </w:r>
      <w:r>
        <w:t xml:space="preserve"> of parental meritocratic beliefs and children’s educational performance in china. </w:t>
      </w:r>
      <w:r>
        <w:rPr>
          <w:i/>
          <w:iCs/>
        </w:rPr>
        <w:t>Social Psychology Quarterly</w:t>
      </w:r>
      <w:r>
        <w:t xml:space="preserve">, 019027252098473. </w:t>
      </w:r>
      <w:hyperlink r:id="rId58">
        <w:r>
          <w:rPr>
            <w:rStyle w:val="Hyperlink"/>
          </w:rPr>
          <w:t>https://doi.org/10.1177/0190272520984730</w:t>
        </w:r>
      </w:hyperlink>
    </w:p>
    <w:p w14:paraId="3E66FBD9" w14:textId="77777777" w:rsidR="002D324C" w:rsidRDefault="00B7202B" w:rsidP="00B7202B">
      <w:pPr>
        <w:pStyle w:val="Bibliography"/>
      </w:pPr>
      <w:bookmarkStart w:id="61" w:name="ref-peguero_schools_2015"/>
      <w:bookmarkEnd w:id="60"/>
      <w:r>
        <w:t xml:space="preserve">Peguero, A. A., &amp; Bondy, J. M. (2015). Schools, justice, and immigrant students: Assimilation, race, ethnicity, gender, and perceptions of fairness and order [Article]. </w:t>
      </w:r>
      <w:r>
        <w:rPr>
          <w:i/>
          <w:iCs/>
        </w:rPr>
        <w:t>TEACHERS COLLEGE RECORD</w:t>
      </w:r>
      <w:r>
        <w:t xml:space="preserve">, </w:t>
      </w:r>
      <w:r>
        <w:rPr>
          <w:i/>
          <w:iCs/>
        </w:rPr>
        <w:t>117</w:t>
      </w:r>
      <w:r>
        <w:t>(7).</w:t>
      </w:r>
    </w:p>
    <w:p w14:paraId="0FD88608" w14:textId="77777777" w:rsidR="002D324C" w:rsidRDefault="00B7202B" w:rsidP="00B7202B">
      <w:pPr>
        <w:pStyle w:val="Bibliography"/>
      </w:pPr>
      <w:bookmarkStart w:id="62" w:name="ref-quintelier_intergenerational_2015a"/>
      <w:bookmarkEnd w:id="61"/>
      <w:r>
        <w:lastRenderedPageBreak/>
        <w:t>Quintelier, E. (2015). Engaging adolescents in</w:t>
      </w:r>
      <w:r>
        <w:t xml:space="preserve"> politics: The longitudinal effect of political socialization agents. </w:t>
      </w:r>
      <w:r>
        <w:rPr>
          <w:i/>
          <w:iCs/>
        </w:rPr>
        <w:t>Youth &amp; Society</w:t>
      </w:r>
      <w:r>
        <w:t xml:space="preserve">, </w:t>
      </w:r>
      <w:r>
        <w:rPr>
          <w:i/>
          <w:iCs/>
        </w:rPr>
        <w:t>47</w:t>
      </w:r>
      <w:r>
        <w:t xml:space="preserve">(1), 51–69. </w:t>
      </w:r>
      <w:hyperlink r:id="rId59">
        <w:r>
          <w:rPr>
            <w:rStyle w:val="Hyperlink"/>
          </w:rPr>
          <w:t>https://doi.org/10.1177/0044118X13507295</w:t>
        </w:r>
      </w:hyperlink>
    </w:p>
    <w:p w14:paraId="009A9E5A" w14:textId="77777777" w:rsidR="002D324C" w:rsidRDefault="00B7202B" w:rsidP="00B7202B">
      <w:pPr>
        <w:pStyle w:val="Bibliography"/>
      </w:pPr>
      <w:bookmarkStart w:id="63" w:name="ref-rcoreteam_language_2022"/>
      <w:bookmarkEnd w:id="62"/>
      <w:r>
        <w:t>R Core Team. (2022).</w:t>
      </w:r>
      <w:r>
        <w:t xml:space="preserve"> </w:t>
      </w:r>
      <w:r>
        <w:rPr>
          <w:i/>
          <w:iCs/>
        </w:rPr>
        <w:t>R: A language and environment for statistical computing</w:t>
      </w:r>
      <w:r>
        <w:t xml:space="preserve"> [Manual]. R Foundation for Statistical Computing. </w:t>
      </w:r>
      <w:hyperlink r:id="rId60">
        <w:r>
          <w:rPr>
            <w:rStyle w:val="Hyperlink"/>
          </w:rPr>
          <w:t>https://www.R-project.org/</w:t>
        </w:r>
      </w:hyperlink>
    </w:p>
    <w:p w14:paraId="46B99413" w14:textId="77777777" w:rsidR="002D324C" w:rsidRDefault="00B7202B" w:rsidP="00B7202B">
      <w:pPr>
        <w:pStyle w:val="Bibliography"/>
      </w:pPr>
      <w:bookmarkStart w:id="64" w:name="ref-resh_sense_2018"/>
      <w:bookmarkEnd w:id="63"/>
      <w:r>
        <w:t>Resh, N. (2018). Sense of justice in schoo</w:t>
      </w:r>
      <w:r>
        <w:t xml:space="preserve">l and social and institutional trust. </w:t>
      </w:r>
      <w:r>
        <w:rPr>
          <w:i/>
          <w:iCs/>
        </w:rPr>
        <w:t>Comparative Sociology</w:t>
      </w:r>
      <w:r>
        <w:t xml:space="preserve">, </w:t>
      </w:r>
      <w:r>
        <w:rPr>
          <w:i/>
          <w:iCs/>
        </w:rPr>
        <w:t>17</w:t>
      </w:r>
      <w:r>
        <w:t xml:space="preserve">(3-4), 369–385. </w:t>
      </w:r>
      <w:hyperlink r:id="rId61">
        <w:r>
          <w:rPr>
            <w:rStyle w:val="Hyperlink"/>
          </w:rPr>
          <w:t>https://doi.org/10.1163/15691330-12341465</w:t>
        </w:r>
      </w:hyperlink>
    </w:p>
    <w:p w14:paraId="58726B47" w14:textId="77777777" w:rsidR="002D324C" w:rsidRDefault="00B7202B" w:rsidP="00B7202B">
      <w:pPr>
        <w:pStyle w:val="Bibliography"/>
      </w:pPr>
      <w:bookmarkStart w:id="65" w:name="ref-resh_justice_2009"/>
      <w:bookmarkEnd w:id="64"/>
      <w:r>
        <w:t>Resh, N. (2009). Justice in grades alloc</w:t>
      </w:r>
      <w:r>
        <w:t xml:space="preserve">ation: Teachers’ perspective. </w:t>
      </w:r>
      <w:r>
        <w:rPr>
          <w:i/>
          <w:iCs/>
        </w:rPr>
        <w:t>Social Psychology of Education</w:t>
      </w:r>
      <w:r>
        <w:t xml:space="preserve">, </w:t>
      </w:r>
      <w:r>
        <w:rPr>
          <w:i/>
          <w:iCs/>
        </w:rPr>
        <w:t>12</w:t>
      </w:r>
      <w:r>
        <w:t xml:space="preserve">(3), 315–325. </w:t>
      </w:r>
      <w:hyperlink r:id="rId62">
        <w:r>
          <w:rPr>
            <w:rStyle w:val="Hyperlink"/>
          </w:rPr>
          <w:t>https://doi.org/10.1007/s11218-008-9073-z</w:t>
        </w:r>
      </w:hyperlink>
    </w:p>
    <w:p w14:paraId="388A67F2" w14:textId="77777777" w:rsidR="002D324C" w:rsidRDefault="00B7202B" w:rsidP="00B7202B">
      <w:pPr>
        <w:pStyle w:val="Bibliography"/>
      </w:pPr>
      <w:bookmarkStart w:id="66" w:name="ref-resh_sense_2014"/>
      <w:bookmarkEnd w:id="65"/>
      <w:r>
        <w:t xml:space="preserve">Resh, N., &amp; Sabbagh, C. (2014). Sense of justice in school and civic attitudes. </w:t>
      </w:r>
      <w:r>
        <w:rPr>
          <w:i/>
          <w:iCs/>
        </w:rPr>
        <w:t>Social Psychology of Education</w:t>
      </w:r>
      <w:r>
        <w:t xml:space="preserve">, </w:t>
      </w:r>
      <w:r>
        <w:rPr>
          <w:i/>
          <w:iCs/>
        </w:rPr>
        <w:t>17</w:t>
      </w:r>
      <w:r>
        <w:t xml:space="preserve">(1), 51–72. </w:t>
      </w:r>
      <w:hyperlink r:id="rId63">
        <w:r>
          <w:rPr>
            <w:rStyle w:val="Hyperlink"/>
          </w:rPr>
          <w:t>https://doi.org/10.1007/s11218-013-</w:t>
        </w:r>
        <w:r>
          <w:rPr>
            <w:rStyle w:val="Hyperlink"/>
          </w:rPr>
          <w:t>9240-8</w:t>
        </w:r>
      </w:hyperlink>
    </w:p>
    <w:p w14:paraId="30C290FF" w14:textId="77777777" w:rsidR="002D324C" w:rsidRDefault="00B7202B" w:rsidP="00B7202B">
      <w:pPr>
        <w:pStyle w:val="Bibliography"/>
      </w:pPr>
      <w:bookmarkStart w:id="67" w:name="ref-resh_sense_2017"/>
      <w:bookmarkEnd w:id="66"/>
      <w:r>
        <w:t xml:space="preserve">Resh, N., &amp; Sabbagh, C. (2017). Sense of justice in school and civic behavior. </w:t>
      </w:r>
      <w:r>
        <w:rPr>
          <w:i/>
          <w:iCs/>
        </w:rPr>
        <w:t>Social Psychology of Education</w:t>
      </w:r>
      <w:r>
        <w:t xml:space="preserve">, </w:t>
      </w:r>
      <w:r>
        <w:rPr>
          <w:i/>
          <w:iCs/>
        </w:rPr>
        <w:t>20</w:t>
      </w:r>
      <w:r>
        <w:t xml:space="preserve">(2), 387–409. </w:t>
      </w:r>
      <w:hyperlink r:id="rId64">
        <w:r>
          <w:rPr>
            <w:rStyle w:val="Hyperlink"/>
          </w:rPr>
          <w:t>https://doi.org/10.1007/s112</w:t>
        </w:r>
        <w:r>
          <w:rPr>
            <w:rStyle w:val="Hyperlink"/>
          </w:rPr>
          <w:t>18-017-9375-0</w:t>
        </w:r>
      </w:hyperlink>
    </w:p>
    <w:p w14:paraId="3341578F" w14:textId="77777777" w:rsidR="002D324C" w:rsidRDefault="00B7202B" w:rsidP="00B7202B">
      <w:pPr>
        <w:pStyle w:val="Bibliography"/>
      </w:pPr>
      <w:bookmarkStart w:id="68" w:name="ref-resh_justice_2016"/>
      <w:bookmarkEnd w:id="67"/>
      <w:r>
        <w:t xml:space="preserve">Resh, N., &amp; Sabbagh, C. (2016). Justice and education. In C. Sabbagh &amp; M. Schmitt (Eds.), </w:t>
      </w:r>
      <w:r>
        <w:rPr>
          <w:i/>
          <w:iCs/>
        </w:rPr>
        <w:t>Handbook of social justice theory and research</w:t>
      </w:r>
      <w:r>
        <w:t xml:space="preserve"> (pp. 349–367). Springer. </w:t>
      </w:r>
      <w:hyperlink r:id="rId65">
        <w:r>
          <w:rPr>
            <w:rStyle w:val="Hyperlink"/>
          </w:rPr>
          <w:t>https://doi.org/10.1007/978-1-4939-3216-0_19</w:t>
        </w:r>
      </w:hyperlink>
    </w:p>
    <w:p w14:paraId="6CC8E961" w14:textId="77777777" w:rsidR="002D324C" w:rsidRDefault="00B7202B" w:rsidP="00B7202B">
      <w:pPr>
        <w:pStyle w:val="Bibliography"/>
      </w:pPr>
      <w:bookmarkStart w:id="69" w:name="ref-reynolds_perceptions_2014"/>
      <w:bookmarkEnd w:id="68"/>
      <w:r>
        <w:t xml:space="preserve">Reynolds, J., &amp; Xian, H. (2014). Perceptions of meritocracy in the land of opportunity. </w:t>
      </w:r>
      <w:r>
        <w:rPr>
          <w:i/>
          <w:iCs/>
        </w:rPr>
        <w:t>Research in Social Stratification and Mobility</w:t>
      </w:r>
      <w:r>
        <w:t xml:space="preserve">, </w:t>
      </w:r>
      <w:r>
        <w:rPr>
          <w:i/>
          <w:iCs/>
        </w:rPr>
        <w:t>36</w:t>
      </w:r>
      <w:r>
        <w:t xml:space="preserve">, 121–137. </w:t>
      </w:r>
      <w:hyperlink r:id="rId66">
        <w:r>
          <w:rPr>
            <w:rStyle w:val="Hyperlink"/>
          </w:rPr>
          <w:t>https://doi.org/10.1016/j.rssm.2014.03.001</w:t>
        </w:r>
      </w:hyperlink>
    </w:p>
    <w:p w14:paraId="72AE25AC" w14:textId="77777777" w:rsidR="002D324C" w:rsidRDefault="00B7202B" w:rsidP="00B7202B">
      <w:pPr>
        <w:pStyle w:val="Bibliography"/>
      </w:pPr>
      <w:bookmarkStart w:id="70" w:name="ref-sandel_tirania_2021"/>
      <w:bookmarkEnd w:id="69"/>
      <w:r w:rsidRPr="0041669B">
        <w:rPr>
          <w:lang w:val="es-CL"/>
        </w:rPr>
        <w:t xml:space="preserve">Sandel, M. J. (2021). </w:t>
      </w:r>
      <w:r w:rsidRPr="0041669B">
        <w:rPr>
          <w:i/>
          <w:iCs/>
          <w:lang w:val="es-CL"/>
        </w:rPr>
        <w:t>La tiranía del mérito</w:t>
      </w:r>
      <w:r w:rsidRPr="0041669B">
        <w:rPr>
          <w:lang w:val="es-CL"/>
        </w:rPr>
        <w:t xml:space="preserve">. </w:t>
      </w:r>
      <w:r>
        <w:t>Debate.</w:t>
      </w:r>
    </w:p>
    <w:p w14:paraId="1DE82602" w14:textId="77777777" w:rsidR="002D324C" w:rsidRDefault="00B7202B" w:rsidP="00B7202B">
      <w:pPr>
        <w:pStyle w:val="Bibliography"/>
      </w:pPr>
      <w:bookmarkStart w:id="71" w:name="ref-sigelman_rich_2012"/>
      <w:bookmarkEnd w:id="70"/>
      <w:r>
        <w:t xml:space="preserve">Sigelman, C. K. (2012). Rich man, poor man: Developmental differences in </w:t>
      </w:r>
      <w:r>
        <w:t xml:space="preserve">attributions and perceptions. </w:t>
      </w:r>
      <w:r>
        <w:rPr>
          <w:i/>
          <w:iCs/>
        </w:rPr>
        <w:t>Journal of Experimental Child Psychology</w:t>
      </w:r>
      <w:r>
        <w:t xml:space="preserve">, </w:t>
      </w:r>
      <w:r>
        <w:rPr>
          <w:i/>
          <w:iCs/>
        </w:rPr>
        <w:t>113</w:t>
      </w:r>
      <w:r>
        <w:t xml:space="preserve">(3), 415–429. </w:t>
      </w:r>
      <w:hyperlink r:id="rId67">
        <w:r>
          <w:rPr>
            <w:rStyle w:val="Hyperlink"/>
          </w:rPr>
          <w:t>https://doi.org/10.1016/j.jecp.2012.06.011</w:t>
        </w:r>
      </w:hyperlink>
    </w:p>
    <w:p w14:paraId="6E06CB34" w14:textId="77777777" w:rsidR="002D324C" w:rsidRDefault="00B7202B" w:rsidP="00B7202B">
      <w:pPr>
        <w:pStyle w:val="Bibliography"/>
      </w:pPr>
      <w:bookmarkStart w:id="72" w:name="ref-sigelman_age_2013"/>
      <w:bookmarkEnd w:id="71"/>
      <w:r>
        <w:t xml:space="preserve">Sigelman, C. K. (2013). Age </w:t>
      </w:r>
      <w:r>
        <w:t xml:space="preserve">differences in perceptions of rich and poor people: Is it skill or luck? </w:t>
      </w:r>
      <w:r>
        <w:rPr>
          <w:i/>
          <w:iCs/>
        </w:rPr>
        <w:t>Social Development</w:t>
      </w:r>
      <w:r>
        <w:t xml:space="preserve">, </w:t>
      </w:r>
      <w:r>
        <w:rPr>
          <w:i/>
          <w:iCs/>
        </w:rPr>
        <w:t>22</w:t>
      </w:r>
      <w:r>
        <w:t xml:space="preserve">(1), 1–18. </w:t>
      </w:r>
      <w:hyperlink r:id="rId68">
        <w:r>
          <w:rPr>
            <w:rStyle w:val="Hyperlink"/>
          </w:rPr>
          <w:t>https://doi.org/10.1111/sode.12000</w:t>
        </w:r>
      </w:hyperlink>
    </w:p>
    <w:p w14:paraId="15AE77BD" w14:textId="77777777" w:rsidR="002D324C" w:rsidRDefault="00B7202B" w:rsidP="00B7202B">
      <w:pPr>
        <w:pStyle w:val="Bibliography"/>
      </w:pPr>
      <w:bookmarkStart w:id="73" w:name="ref-solt_economic_2016"/>
      <w:bookmarkEnd w:id="72"/>
      <w:r>
        <w:t xml:space="preserve">Solt, F., Hu, Y., Hudson, K., Song, J., &amp; Yu, D. “Erico”. (2016). Economic inequality and belief in meritocracy in the united states. </w:t>
      </w:r>
      <w:r>
        <w:rPr>
          <w:i/>
          <w:iCs/>
        </w:rPr>
        <w:t>Research &amp; Politics</w:t>
      </w:r>
      <w:r>
        <w:t xml:space="preserve">, </w:t>
      </w:r>
      <w:r>
        <w:rPr>
          <w:i/>
          <w:iCs/>
        </w:rPr>
        <w:t>3</w:t>
      </w:r>
      <w:r>
        <w:t xml:space="preserve">(4), 205316801667210. </w:t>
      </w:r>
      <w:hyperlink r:id="rId69">
        <w:r>
          <w:rPr>
            <w:rStyle w:val="Hyperlink"/>
          </w:rPr>
          <w:t>https://doi.org/10.1177/2053168016672101</w:t>
        </w:r>
      </w:hyperlink>
    </w:p>
    <w:p w14:paraId="61344C39" w14:textId="77777777" w:rsidR="002D324C" w:rsidRDefault="00B7202B" w:rsidP="00B7202B">
      <w:pPr>
        <w:pStyle w:val="Bibliography"/>
      </w:pPr>
      <w:bookmarkStart w:id="74" w:name="ref-sun_value_2010"/>
      <w:bookmarkEnd w:id="73"/>
      <w:r>
        <w:t xml:space="preserve">Sun, J., &amp; Wang, X. (2010). Value differences between generations in china: A study in shanghai. </w:t>
      </w:r>
      <w:r>
        <w:rPr>
          <w:i/>
          <w:iCs/>
        </w:rPr>
        <w:t>Journal of Youth Studies</w:t>
      </w:r>
      <w:r>
        <w:t xml:space="preserve">, </w:t>
      </w:r>
      <w:r>
        <w:rPr>
          <w:i/>
          <w:iCs/>
        </w:rPr>
        <w:t>13</w:t>
      </w:r>
      <w:r>
        <w:t xml:space="preserve">(1), 65–81. </w:t>
      </w:r>
      <w:hyperlink r:id="rId70">
        <w:r>
          <w:rPr>
            <w:rStyle w:val="Hyperlink"/>
          </w:rPr>
          <w:t>https://doi.org/10.1080/13676260903173462</w:t>
        </w:r>
      </w:hyperlink>
    </w:p>
    <w:p w14:paraId="2E5D1A3F" w14:textId="77777777" w:rsidR="002D324C" w:rsidRDefault="00B7202B" w:rsidP="00B7202B">
      <w:pPr>
        <w:pStyle w:val="Bibliography"/>
      </w:pPr>
      <w:bookmarkStart w:id="75" w:name="ref-torney-purta_school_2002"/>
      <w:bookmarkEnd w:id="74"/>
      <w:r>
        <w:t xml:space="preserve">Torney-Purta, J. (2002). The school’s role in developing civic engagement: A study of adolescents in twenty-eight countries. </w:t>
      </w:r>
      <w:r>
        <w:rPr>
          <w:i/>
          <w:iCs/>
        </w:rPr>
        <w:t>Applied Developmental</w:t>
      </w:r>
      <w:r>
        <w:rPr>
          <w:i/>
          <w:iCs/>
        </w:rPr>
        <w:t xml:space="preserve"> Science</w:t>
      </w:r>
      <w:r>
        <w:t xml:space="preserve">, </w:t>
      </w:r>
      <w:r>
        <w:rPr>
          <w:i/>
          <w:iCs/>
        </w:rPr>
        <w:t>6</w:t>
      </w:r>
      <w:r>
        <w:t xml:space="preserve">(4), 203–212. </w:t>
      </w:r>
      <w:hyperlink r:id="rId71">
        <w:r>
          <w:rPr>
            <w:rStyle w:val="Hyperlink"/>
          </w:rPr>
          <w:t>https://doi.org/10.1207/S1532480XADS0604_7</w:t>
        </w:r>
      </w:hyperlink>
    </w:p>
    <w:p w14:paraId="44C4C02C" w14:textId="77777777" w:rsidR="002D324C" w:rsidRDefault="00B7202B" w:rsidP="00B7202B">
      <w:pPr>
        <w:pStyle w:val="Bibliography"/>
      </w:pPr>
      <w:bookmarkStart w:id="76" w:name="ref-wigfield_development_2006"/>
      <w:bookmarkEnd w:id="75"/>
      <w:r>
        <w:t>Wigfield, A., Byrnes, J., &amp; Eccles, J. (2006). Development during early and middle adolescen</w:t>
      </w:r>
      <w:r>
        <w:t xml:space="preserve">ce. In </w:t>
      </w:r>
      <w:r>
        <w:rPr>
          <w:i/>
          <w:iCs/>
        </w:rPr>
        <w:t>Handbook of educational psychology</w:t>
      </w:r>
      <w:r>
        <w:t>.</w:t>
      </w:r>
    </w:p>
    <w:p w14:paraId="4B0D374B" w14:textId="77777777" w:rsidR="002D324C" w:rsidRDefault="00B7202B" w:rsidP="00B7202B">
      <w:pPr>
        <w:pStyle w:val="Bibliography"/>
      </w:pPr>
      <w:bookmarkStart w:id="77" w:name="ref-xian_bootstraps_2017"/>
      <w:bookmarkEnd w:id="76"/>
      <w:r>
        <w:t xml:space="preserve">Xian, H., &amp; Reynolds, J. (2017). Bootstraps, buddies, and bribes: Perceived meritocracy in the united states and china. </w:t>
      </w:r>
      <w:r>
        <w:rPr>
          <w:i/>
          <w:iCs/>
        </w:rPr>
        <w:t>The Sociological Quarterly</w:t>
      </w:r>
      <w:r>
        <w:t xml:space="preserve">, </w:t>
      </w:r>
      <w:r>
        <w:rPr>
          <w:i/>
          <w:iCs/>
        </w:rPr>
        <w:t>58</w:t>
      </w:r>
      <w:r>
        <w:t xml:space="preserve">(4), 622–647. </w:t>
      </w:r>
      <w:hyperlink r:id="rId72">
        <w:r>
          <w:rPr>
            <w:rStyle w:val="Hyperlink"/>
          </w:rPr>
          <w:t>https://doi.org/10.1080/00380253.2017.1331719</w:t>
        </w:r>
      </w:hyperlink>
    </w:p>
    <w:p w14:paraId="550F13E2" w14:textId="77777777" w:rsidR="002D324C" w:rsidRDefault="00B7202B" w:rsidP="00B7202B">
      <w:pPr>
        <w:pStyle w:val="Bibliography"/>
      </w:pPr>
      <w:bookmarkStart w:id="78" w:name="ref-young_rise_2006"/>
      <w:bookmarkEnd w:id="77"/>
      <w:r>
        <w:t xml:space="preserve">Young. (2006). </w:t>
      </w:r>
      <w:r>
        <w:rPr>
          <w:i/>
          <w:iCs/>
        </w:rPr>
        <w:t>The rise and rise of meritocracy</w:t>
      </w:r>
      <w:r>
        <w:t>. Blackwell Pub. in association with The Political Quarterly.</w:t>
      </w:r>
      <w:bookmarkEnd w:id="12"/>
      <w:bookmarkEnd w:id="14"/>
      <w:bookmarkEnd w:id="78"/>
    </w:p>
    <w:sectPr w:rsidR="002D324C" w:rsidSect="00BB5803">
      <w:pgSz w:w="11906" w:h="16838"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09D85" w14:textId="77777777" w:rsidR="003C576C" w:rsidRDefault="003C576C">
      <w:pPr>
        <w:spacing w:after="0"/>
      </w:pPr>
      <w:r>
        <w:separator/>
      </w:r>
    </w:p>
  </w:endnote>
  <w:endnote w:type="continuationSeparator" w:id="0">
    <w:p w14:paraId="1D75CDF7" w14:textId="77777777" w:rsidR="003C576C" w:rsidRDefault="003C57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B8068" w14:textId="77777777" w:rsidR="003C576C" w:rsidRDefault="003C576C">
      <w:r>
        <w:separator/>
      </w:r>
    </w:p>
  </w:footnote>
  <w:footnote w:type="continuationSeparator" w:id="0">
    <w:p w14:paraId="108B628A" w14:textId="77777777" w:rsidR="003C576C" w:rsidRDefault="003C57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1D81B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256D99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4F2547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FF8761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4D07C4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7B0A8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6BCF50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7A4EBB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FD2AC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27071A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41C6970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170CD2DE"/>
    <w:multiLevelType w:val="multilevel"/>
    <w:tmpl w:val="87CE8F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E2022B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2137989599">
    <w:abstractNumId w:val="11"/>
  </w:num>
  <w:num w:numId="2" w16cid:durableId="1948733230">
    <w:abstractNumId w:val="11"/>
  </w:num>
  <w:num w:numId="3" w16cid:durableId="939341158">
    <w:abstractNumId w:val="8"/>
  </w:num>
  <w:num w:numId="4" w16cid:durableId="2079668237">
    <w:abstractNumId w:val="3"/>
  </w:num>
  <w:num w:numId="5" w16cid:durableId="1672177933">
    <w:abstractNumId w:val="2"/>
  </w:num>
  <w:num w:numId="6" w16cid:durableId="1338775655">
    <w:abstractNumId w:val="1"/>
  </w:num>
  <w:num w:numId="7" w16cid:durableId="1452046475">
    <w:abstractNumId w:val="0"/>
  </w:num>
  <w:num w:numId="8" w16cid:durableId="7146961">
    <w:abstractNumId w:val="9"/>
  </w:num>
  <w:num w:numId="9" w16cid:durableId="870998962">
    <w:abstractNumId w:val="7"/>
  </w:num>
  <w:num w:numId="10" w16cid:durableId="553154622">
    <w:abstractNumId w:val="6"/>
  </w:num>
  <w:num w:numId="11" w16cid:durableId="512574742">
    <w:abstractNumId w:val="5"/>
  </w:num>
  <w:num w:numId="12" w16cid:durableId="276764565">
    <w:abstractNumId w:val="4"/>
  </w:num>
  <w:num w:numId="13" w16cid:durableId="175114807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yNzE1NLE0sDAyMDZT0lEKTi0uzszPAykwrAUAIGIPlywAAAA="/>
  </w:docVars>
  <w:rsids>
    <w:rsidRoot w:val="002D324C"/>
    <w:rsid w:val="002D324C"/>
    <w:rsid w:val="003C576C"/>
    <w:rsid w:val="0041669B"/>
    <w:rsid w:val="00B7202B"/>
    <w:rsid w:val="00BB580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EC2B6"/>
  <w15:docId w15:val="{6062F3FD-CD12-4F4B-96FD-EDB9411E9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autoRedefine/>
    <w:uiPriority w:val="9"/>
    <w:qFormat/>
    <w:rsid w:val="00DD1F59"/>
    <w:pPr>
      <w:keepNext/>
      <w:keepLines/>
      <w:spacing w:before="480" w:after="0"/>
      <w:outlineLvl w:val="0"/>
    </w:pPr>
    <w:rPr>
      <w:rFonts w:ascii="Times New Roman" w:eastAsiaTheme="majorEastAsia" w:hAnsi="Times New Roman" w:cstheme="majorBidi"/>
      <w:b/>
      <w:bCs/>
      <w:sz w:val="32"/>
      <w:szCs w:val="32"/>
    </w:rPr>
  </w:style>
  <w:style w:type="paragraph" w:styleId="Heading2">
    <w:name w:val="heading 2"/>
    <w:basedOn w:val="Normal"/>
    <w:next w:val="BodyText"/>
    <w:autoRedefine/>
    <w:uiPriority w:val="9"/>
    <w:unhideWhenUsed/>
    <w:qFormat/>
    <w:rsid w:val="00DD1F59"/>
    <w:pPr>
      <w:keepNext/>
      <w:keepLines/>
      <w:spacing w:before="200" w:after="0"/>
      <w:outlineLvl w:val="1"/>
    </w:pPr>
    <w:rPr>
      <w:rFonts w:ascii="Times New Roman" w:eastAsiaTheme="majorEastAsia" w:hAnsi="Times New Roman" w:cstheme="majorBidi"/>
      <w:b/>
      <w:bCs/>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B7202B"/>
    <w:pPr>
      <w:spacing w:before="300" w:after="300" w:line="360" w:lineRule="auto"/>
      <w:jc w:val="both"/>
    </w:pPr>
    <w:rPr>
      <w:rFonts w:ascii="Times New Roman" w:hAnsi="Times New Roman"/>
    </w:rPr>
  </w:style>
  <w:style w:type="paragraph" w:customStyle="1" w:styleId="FirstParagraph">
    <w:name w:val="First Paragraph"/>
    <w:basedOn w:val="BodyText"/>
    <w:next w:val="BodyText"/>
    <w:autoRedefine/>
    <w:qFormat/>
    <w:rsid w:val="00DD1F59"/>
  </w:style>
  <w:style w:type="paragraph" w:customStyle="1" w:styleId="Compact">
    <w:name w:val="Compact"/>
    <w:basedOn w:val="BodyText"/>
    <w:qFormat/>
    <w:pPr>
      <w:spacing w:before="36" w:after="36"/>
    </w:pPr>
  </w:style>
  <w:style w:type="paragraph" w:styleId="Title">
    <w:name w:val="Title"/>
    <w:basedOn w:val="Normal"/>
    <w:next w:val="BodyText"/>
    <w:autoRedefine/>
    <w:qFormat/>
    <w:rsid w:val="00DD1F59"/>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autoRedefine/>
    <w:qFormat/>
    <w:rsid w:val="00DD1F59"/>
    <w:pPr>
      <w:keepNext/>
      <w:keepLines/>
      <w:jc w:val="center"/>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rsid w:val="0041669B"/>
    <w:pPr>
      <w:keepNext/>
      <w:keepLines/>
      <w:spacing w:before="300" w:after="300"/>
      <w:jc w:val="both"/>
    </w:pPr>
    <w:rPr>
      <w:rFonts w:ascii="Times New Roman" w:hAnsi="Times New Roman"/>
      <w:sz w:val="20"/>
      <w:szCs w:val="20"/>
    </w:rPr>
  </w:style>
  <w:style w:type="paragraph" w:styleId="Bibliography">
    <w:name w:val="Bibliography"/>
    <w:basedOn w:val="Normal"/>
    <w:autoRedefine/>
    <w:qFormat/>
    <w:rsid w:val="00B7202B"/>
    <w:pPr>
      <w:ind w:left="720" w:hanging="720"/>
      <w:jc w:val="both"/>
    </w:pPr>
    <w:rPr>
      <w:rFonts w:ascii="Times New Roman" w:hAnsi="Times New Roman"/>
      <w:sz w:val="20"/>
    </w:rPr>
  </w:style>
  <w:style w:type="paragraph" w:styleId="BlockText">
    <w:name w:val="Block Text"/>
    <w:basedOn w:val="BodyText"/>
    <w:next w:val="BodyText"/>
    <w:uiPriority w:val="9"/>
    <w:unhideWhenUsed/>
    <w:qFormat/>
    <w:rsid w:val="0041669B"/>
    <w:pPr>
      <w:spacing w:before="100" w:after="10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B7202B"/>
    <w:rPr>
      <w:rFonts w:ascii="Times New Roman" w:hAnsi="Times New Roman"/>
    </w:rPr>
  </w:style>
  <w:style w:type="paragraph" w:styleId="BalloonText">
    <w:name w:val="Balloon Text"/>
    <w:basedOn w:val="Normal"/>
    <w:link w:val="BalloonTextChar"/>
    <w:semiHidden/>
    <w:unhideWhenUsed/>
    <w:rsid w:val="00F830C9"/>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F830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77/0003122414546931" TargetMode="External"/><Relationship Id="rId21" Type="http://schemas.openxmlformats.org/officeDocument/2006/relationships/hyperlink" Target="https://doi.org/10.1111/josi.12310" TargetMode="External"/><Relationship Id="rId42" Type="http://schemas.openxmlformats.org/officeDocument/2006/relationships/hyperlink" Target="https://doi.org/10.1093/esr/18.3.333" TargetMode="External"/><Relationship Id="rId47" Type="http://schemas.openxmlformats.org/officeDocument/2006/relationships/hyperlink" Target="https://doi.org/10.1037/0012-1649.17.5.580" TargetMode="External"/><Relationship Id="rId63" Type="http://schemas.openxmlformats.org/officeDocument/2006/relationships/hyperlink" Target="https://doi.org/10.1007/s11218-013-9240-8" TargetMode="External"/><Relationship Id="rId68" Type="http://schemas.openxmlformats.org/officeDocument/2006/relationships/hyperlink" Target="https://doi.org/10.1111/sode.12000" TargetMode="External"/><Relationship Id="rId2" Type="http://schemas.openxmlformats.org/officeDocument/2006/relationships/styles" Target="styles.xml"/><Relationship Id="rId16" Type="http://schemas.openxmlformats.org/officeDocument/2006/relationships/hyperlink" Target="https://doi.org/10.1177/0149206313478188" TargetMode="External"/><Relationship Id="rId29" Type="http://schemas.openxmlformats.org/officeDocument/2006/relationships/hyperlink" Target="https://doi.org/10.1080/00221325.1957.10533049" TargetMode="External"/><Relationship Id="rId11" Type="http://schemas.openxmlformats.org/officeDocument/2006/relationships/image" Target="media/image4.png"/><Relationship Id="rId24" Type="http://schemas.openxmlformats.org/officeDocument/2006/relationships/hyperlink" Target="https://repositorio.uahurtado.cl/bitstream/handle/11242/8769/4824.pdf?sequence=1&amp;isAllowed=y" TargetMode="External"/><Relationship Id="rId32" Type="http://schemas.openxmlformats.org/officeDocument/2006/relationships/hyperlink" Target="https://doi.org/10.1111/j.2044-835X.1985.tb00971.x" TargetMode="External"/><Relationship Id="rId37" Type="http://schemas.openxmlformats.org/officeDocument/2006/relationships/hyperlink" Target="https://doi.org/10.1007/978-3-531-90959-2" TargetMode="External"/><Relationship Id="rId40" Type="http://schemas.openxmlformats.org/officeDocument/2006/relationships/hyperlink" Target="https://doi.org/10.1080/13676260902807235" TargetMode="External"/><Relationship Id="rId45" Type="http://schemas.openxmlformats.org/officeDocument/2006/relationships/hyperlink" Target="https://doi.org/10.1093/esr/jcm026" TargetMode="External"/><Relationship Id="rId53" Type="http://schemas.openxmlformats.org/officeDocument/2006/relationships/hyperlink" Target="https://doi.org/10.1111/josi.12193" TargetMode="External"/><Relationship Id="rId58" Type="http://schemas.openxmlformats.org/officeDocument/2006/relationships/hyperlink" Target="https://doi.org/10.1177/0190272520984730" TargetMode="External"/><Relationship Id="rId66" Type="http://schemas.openxmlformats.org/officeDocument/2006/relationships/hyperlink" Target="https://doi.org/10.1016/j.rssm.2014.03.001" TargetMode="External"/><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doi.org/10.1163/15691330-12341465" TargetMode="External"/><Relationship Id="rId19" Type="http://schemas.openxmlformats.org/officeDocument/2006/relationships/hyperlink" Target="https://doi.org/10.18187/pjsor.v13i1.1801" TargetMode="External"/><Relationship Id="rId14" Type="http://schemas.openxmlformats.org/officeDocument/2006/relationships/image" Target="media/image7.png"/><Relationship Id="rId22" Type="http://schemas.openxmlformats.org/officeDocument/2006/relationships/hyperlink" Target="https://doi.org/10.1111/1467-8624.00273" TargetMode="External"/><Relationship Id="rId27" Type="http://schemas.openxmlformats.org/officeDocument/2006/relationships/hyperlink" Target="https://doi.org/10.1007/s11211-011-0144-5" TargetMode="External"/><Relationship Id="rId30" Type="http://schemas.openxmlformats.org/officeDocument/2006/relationships/hyperlink" Target="https://doi.org/10.1086/661290" TargetMode="External"/><Relationship Id="rId35" Type="http://schemas.openxmlformats.org/officeDocument/2006/relationships/hyperlink" Target="https://doi.org/10.1046/j.1468-0041.2003.00324.x" TargetMode="External"/><Relationship Id="rId43" Type="http://schemas.openxmlformats.org/officeDocument/2006/relationships/hyperlink" Target="https://doi.org/10.1017/S0022381609090719" TargetMode="External"/><Relationship Id="rId48" Type="http://schemas.openxmlformats.org/officeDocument/2006/relationships/hyperlink" Target="https://doi.org/10.3389/fpsyg.2019.02007" TargetMode="External"/><Relationship Id="rId56" Type="http://schemas.openxmlformats.org/officeDocument/2006/relationships/hyperlink" Target="https://doi.org/10.1111/ajps.12153" TargetMode="External"/><Relationship Id="rId64" Type="http://schemas.openxmlformats.org/officeDocument/2006/relationships/hyperlink" Target="https://doi.org/10.1007/s11218-017-9375-0" TargetMode="External"/><Relationship Id="rId69" Type="http://schemas.openxmlformats.org/officeDocument/2006/relationships/hyperlink" Target="https://doi.org/10.1177/2053168016672101" TargetMode="External"/><Relationship Id="rId8" Type="http://schemas.openxmlformats.org/officeDocument/2006/relationships/image" Target="media/image2.png"/><Relationship Id="rId51" Type="http://schemas.openxmlformats.org/officeDocument/2006/relationships/hyperlink" Target="https://www.jonathanmijs.com/s/Mijs-Hoy-2020-How-information-impacts-belief-in-meritocracy-preprint.pdf" TargetMode="External"/><Relationship Id="rId72" Type="http://schemas.openxmlformats.org/officeDocument/2006/relationships/hyperlink" Target="https://doi.org/10.1080/00380253.2017.1331719"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hyperlink" Target="https://doi.org/10.1080/13676261.2015.1112885" TargetMode="External"/><Relationship Id="rId25" Type="http://schemas.openxmlformats.org/officeDocument/2006/relationships/hyperlink" Target="https://lirias.kuleuven.be/retrieve/229295" TargetMode="External"/><Relationship Id="rId33" Type="http://schemas.openxmlformats.org/officeDocument/2006/relationships/hyperlink" Target="https://doi.org/10.1177/1065912916640900" TargetMode="External"/><Relationship Id="rId38" Type="http://schemas.openxmlformats.org/officeDocument/2006/relationships/hyperlink" Target="https://doi.org/10.1080/13676261.2013.844780" TargetMode="External"/><Relationship Id="rId46" Type="http://schemas.openxmlformats.org/officeDocument/2006/relationships/hyperlink" Target="https://doi.org/10.1057/9781137324894" TargetMode="External"/><Relationship Id="rId59" Type="http://schemas.openxmlformats.org/officeDocument/2006/relationships/hyperlink" Target="https://doi.org/10.1177/0044118X13507295" TargetMode="External"/><Relationship Id="rId67" Type="http://schemas.openxmlformats.org/officeDocument/2006/relationships/hyperlink" Target="https://doi.org/10.1016/j.jecp.2012.06.011" TargetMode="External"/><Relationship Id="rId20" Type="http://schemas.openxmlformats.org/officeDocument/2006/relationships/hyperlink" Target="https://doi.org/10.1023/A:1020982517173" TargetMode="External"/><Relationship Id="rId41" Type="http://schemas.openxmlformats.org/officeDocument/2006/relationships/hyperlink" Target="https://doi.org/10.2307/2095239" TargetMode="External"/><Relationship Id="rId54" Type="http://schemas.openxmlformats.org/officeDocument/2006/relationships/hyperlink" Target="https://doi.org/10.1080/17448689.2018.1550903" TargetMode="External"/><Relationship Id="rId62" Type="http://schemas.openxmlformats.org/officeDocument/2006/relationships/hyperlink" Target="https://doi.org/10.1007/s11218-008-9073-z" TargetMode="External"/><Relationship Id="rId70" Type="http://schemas.openxmlformats.org/officeDocument/2006/relationships/hyperlink" Target="https://doi.org/10.1080/13676260903173462"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hyperlink" Target="https://doi.org/10.1007/s11199-015-0452-6" TargetMode="External"/><Relationship Id="rId28" Type="http://schemas.openxmlformats.org/officeDocument/2006/relationships/hyperlink" Target="https://doi.org/10.3989/ris.2019.77.1.17.114" TargetMode="External"/><Relationship Id="rId36" Type="http://schemas.openxmlformats.org/officeDocument/2006/relationships/hyperlink" Target="https://doi.org/10.1177/000271626536100108" TargetMode="External"/><Relationship Id="rId49" Type="http://schemas.openxmlformats.org/officeDocument/2006/relationships/hyperlink" Target="https://doi.org/10.1073/pnas.1706253114" TargetMode="External"/><Relationship Id="rId57" Type="http://schemas.openxmlformats.org/officeDocument/2006/relationships/hyperlink" Target="https://doi.org/10.1080/13676261.2018.1514104" TargetMode="External"/><Relationship Id="rId10" Type="http://schemas.openxmlformats.org/officeDocument/2006/relationships/hyperlink" Target="https://osf.io/fazdx" TargetMode="External"/><Relationship Id="rId31" Type="http://schemas.openxmlformats.org/officeDocument/2006/relationships/hyperlink" Target="https://doi.org/10.35188/UNU-WIDER/2021/981-5" TargetMode="External"/><Relationship Id="rId44" Type="http://schemas.openxmlformats.org/officeDocument/2006/relationships/hyperlink" Target="https://doi.org/10.1371/journal.pone.0043979" TargetMode="External"/><Relationship Id="rId52" Type="http://schemas.openxmlformats.org/officeDocument/2006/relationships/hyperlink" Target="http://archivos.agenciaeducacion.cl/Metodologia-de-Construccion-de-Grupos-Socioeconomicos-SIMCE-2012.pdf" TargetMode="External"/><Relationship Id="rId60" Type="http://schemas.openxmlformats.org/officeDocument/2006/relationships/hyperlink" Target="https://www.R-project.org/" TargetMode="External"/><Relationship Id="rId65" Type="http://schemas.openxmlformats.org/officeDocument/2006/relationships/hyperlink" Target="https://doi.org/10.1007/978-1-4939-3216-0_19"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hyperlink" Target="https://doi.org/10.1080/13676261.2015.1020926" TargetMode="External"/><Relationship Id="rId39" Type="http://schemas.openxmlformats.org/officeDocument/2006/relationships/hyperlink" Target="https://doi.org/10.11600/1692715x.1329071114" TargetMode="External"/><Relationship Id="rId34" Type="http://schemas.openxmlformats.org/officeDocument/2006/relationships/hyperlink" Target="https://doi.org/10.1111/ecpo.12103" TargetMode="External"/><Relationship Id="rId50" Type="http://schemas.openxmlformats.org/officeDocument/2006/relationships/hyperlink" Target="https://doi.org/10.3390/soc8030064" TargetMode="External"/><Relationship Id="rId55" Type="http://schemas.openxmlformats.org/officeDocument/2006/relationships/hyperlink" Target="https://doi.org/10.1177/0899764012450365" TargetMode="External"/><Relationship Id="rId7" Type="http://schemas.openxmlformats.org/officeDocument/2006/relationships/image" Target="media/image1.png"/><Relationship Id="rId71" Type="http://schemas.openxmlformats.org/officeDocument/2006/relationships/hyperlink" Target="https://doi.org/10.1207/S1532480XADS0604_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36</Pages>
  <Words>9381</Words>
  <Characters>51598</Characters>
  <Application>Microsoft Office Word</Application>
  <DocSecurity>0</DocSecurity>
  <Lines>429</Lines>
  <Paragraphs>121</Paragraphs>
  <ScaleCrop>false</ScaleCrop>
  <Company/>
  <LinksUpToDate>false</LinksUpToDate>
  <CharactersWithSpaces>60858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Socialization of Meritocracy: The role of the Family and the School</dc:title>
  <dc:creator>A</dc:creator>
  <cp:keywords/>
  <cp:lastModifiedBy>Iturra, Julio</cp:lastModifiedBy>
  <cp:revision>4</cp:revision>
  <dcterms:created xsi:type="dcterms:W3CDTF">2022-08-24T21:34:00Z</dcterms:created>
  <dcterms:modified xsi:type="dcterms:W3CDTF">2023-01-15T16:47:00Z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Meritocracy is understood as a system of distribution based on individual effort and talent. It has been widely questioned for its role in legitimizing social inequalities, given that it would lead to attributing personal success or failure to individual factors over social determinants. This research focuses on how some notions of meritocracy are learned during the school stage, considering the possible influence of socializing agents such as the family and the school. Using data from students and their families in 3 regions of Chile (N= 1,635 students from 64 schools), we analyze the extent to which parents’ meritocratic perceptions are associated with their children, as well as the influence of the school experience of justice on grades. The results partially demonstrate that meritocratic perceptions are transmitted intergenerationally. Nevertheless, we find little evidence that this relationship is affected by the experience of distributive justice at school.</vt:lpwstr>
  </property>
  <property fmtid="{D5CDD505-2E9C-101B-9397-08002B2CF9AE}" pid="3" name="bibliography">
    <vt:lpwstr>input/bib/socializacion-merit.bib</vt:lpwstr>
  </property>
  <property fmtid="{D5CDD505-2E9C-101B-9397-08002B2CF9AE}" pid="4" name="csl">
    <vt:lpwstr>input/bib/apa.csl</vt:lpwstr>
  </property>
  <property fmtid="{D5CDD505-2E9C-101B-9397-08002B2CF9AE}" pid="5" name="css">
    <vt:lpwstr>input/css/custom.css</vt:lpwstr>
  </property>
  <property fmtid="{D5CDD505-2E9C-101B-9397-08002B2CF9AE}" pid="6" name="editor_options">
    <vt:lpwstr/>
  </property>
  <property fmtid="{D5CDD505-2E9C-101B-9397-08002B2CF9AE}" pid="7" name="fontsize">
    <vt:lpwstr>12pt</vt:lpwstr>
  </property>
  <property fmtid="{D5CDD505-2E9C-101B-9397-08002B2CF9AE}" pid="8" name="geometry">
    <vt:lpwstr>margin=1in</vt:lpwstr>
  </property>
  <property fmtid="{D5CDD505-2E9C-101B-9397-08002B2CF9AE}" pid="9" name="header-includes">
    <vt:lpwstr/>
  </property>
  <property fmtid="{D5CDD505-2E9C-101B-9397-08002B2CF9AE}" pid="10" name="linestretch">
    <vt:lpwstr>1.5</vt:lpwstr>
  </property>
  <property fmtid="{D5CDD505-2E9C-101B-9397-08002B2CF9AE}" pid="11" name="link-citations">
    <vt:lpwstr>True</vt:lpwstr>
  </property>
  <property fmtid="{D5CDD505-2E9C-101B-9397-08002B2CF9AE}" pid="12" name="linkcolor">
    <vt:lpwstr>blue</vt:lpwstr>
  </property>
  <property fmtid="{D5CDD505-2E9C-101B-9397-08002B2CF9AE}" pid="13" name="output">
    <vt:lpwstr/>
  </property>
</Properties>
</file>